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21F1D" w14:textId="5D8C33BD" w:rsidR="00E2448C" w:rsidRPr="00351ED8" w:rsidRDefault="00E2448C" w:rsidP="00135A26">
      <w:pPr>
        <w:rPr>
          <w:rFonts w:asciiTheme="majorHAnsi" w:hAnsiTheme="majorHAnsi"/>
        </w:rPr>
      </w:pPr>
      <w:r w:rsidRPr="00351ED8">
        <w:rPr>
          <w:rFonts w:asciiTheme="majorHAnsi" w:hAnsiTheme="majorHAnsi" w:cs="Arial"/>
          <w:b/>
        </w:rPr>
        <w:t>Team</w:t>
      </w:r>
      <w:r w:rsidRPr="00351ED8">
        <w:rPr>
          <w:rFonts w:asciiTheme="majorHAnsi" w:hAnsiTheme="majorHAnsi" w:cs="Arial"/>
        </w:rPr>
        <w:t xml:space="preserve">: </w:t>
      </w:r>
      <w:r w:rsidR="00135A26" w:rsidRPr="00351ED8">
        <w:rPr>
          <w:rFonts w:asciiTheme="majorHAnsi" w:hAnsiTheme="majorHAnsi" w:cs="Arial"/>
        </w:rPr>
        <w:t xml:space="preserve"> </w:t>
      </w:r>
      <w:r w:rsidRPr="00351ED8">
        <w:rPr>
          <w:rFonts w:asciiTheme="majorHAnsi" w:hAnsiTheme="majorHAnsi"/>
        </w:rPr>
        <w:t>Paul Boschert</w:t>
      </w:r>
      <w:r w:rsidR="00135A26" w:rsidRPr="00351ED8">
        <w:rPr>
          <w:rFonts w:asciiTheme="majorHAnsi" w:hAnsiTheme="majorHAnsi"/>
        </w:rPr>
        <w:t xml:space="preserve">, </w:t>
      </w:r>
      <w:r w:rsidRPr="00351ED8">
        <w:rPr>
          <w:rFonts w:asciiTheme="majorHAnsi" w:hAnsiTheme="majorHAnsi"/>
        </w:rPr>
        <w:t>Teresa Creech</w:t>
      </w:r>
    </w:p>
    <w:p w14:paraId="2D004C2A" w14:textId="77777777" w:rsidR="00E2448C" w:rsidRPr="00351ED8" w:rsidRDefault="00E2448C" w:rsidP="00E2448C">
      <w:pPr>
        <w:ind w:left="1440"/>
        <w:rPr>
          <w:rFonts w:asciiTheme="majorHAnsi" w:hAnsiTheme="majorHAnsi"/>
        </w:rPr>
      </w:pPr>
    </w:p>
    <w:p w14:paraId="7F76BCAC" w14:textId="6F62A6FD" w:rsidR="00E2448C" w:rsidRPr="00351ED8" w:rsidRDefault="00E2448C" w:rsidP="009C7344">
      <w:pPr>
        <w:rPr>
          <w:rFonts w:asciiTheme="majorHAnsi" w:hAnsiTheme="majorHAnsi" w:cs="Arial"/>
        </w:rPr>
      </w:pPr>
      <w:r w:rsidRPr="00351ED8">
        <w:rPr>
          <w:rFonts w:asciiTheme="majorHAnsi" w:hAnsiTheme="majorHAnsi" w:cs="Arial"/>
          <w:b/>
        </w:rPr>
        <w:t>Title</w:t>
      </w:r>
      <w:r w:rsidR="00C61634" w:rsidRPr="00351ED8">
        <w:rPr>
          <w:rFonts w:asciiTheme="majorHAnsi" w:hAnsiTheme="majorHAnsi" w:cs="Arial"/>
        </w:rPr>
        <w:t>: Tardis-b</w:t>
      </w:r>
      <w:r w:rsidRPr="00351ED8">
        <w:rPr>
          <w:rFonts w:asciiTheme="majorHAnsi" w:hAnsiTheme="majorHAnsi" w:cs="Arial"/>
        </w:rPr>
        <w:t>ox</w:t>
      </w:r>
    </w:p>
    <w:p w14:paraId="09311563" w14:textId="77777777" w:rsidR="00E2448C" w:rsidRPr="00351ED8" w:rsidRDefault="00E2448C" w:rsidP="009C7344">
      <w:pPr>
        <w:rPr>
          <w:rFonts w:asciiTheme="majorHAnsi" w:hAnsiTheme="majorHAnsi" w:cs="Arial"/>
        </w:rPr>
      </w:pPr>
    </w:p>
    <w:p w14:paraId="5B1D4CB7" w14:textId="339DD01E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b/>
          <w:bCs/>
          <w:color w:val="1D1D1D"/>
        </w:rPr>
        <w:t>Project Summary</w:t>
      </w:r>
      <w:r w:rsidR="00BC16B0" w:rsidRPr="00351ED8">
        <w:rPr>
          <w:rFonts w:asciiTheme="majorHAnsi" w:hAnsiTheme="majorHAnsi" w:cs="Cambria"/>
          <w:color w:val="1D1D1D"/>
        </w:rPr>
        <w:t xml:space="preserve">: </w:t>
      </w:r>
    </w:p>
    <w:p w14:paraId="0E14DCC7" w14:textId="7AD6AADA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Tardis-box is a no-charge media distribution system. It will allow a </w:t>
      </w:r>
      <w:r w:rsidR="0040363A">
        <w:rPr>
          <w:rFonts w:asciiTheme="majorHAnsi" w:hAnsiTheme="majorHAnsi" w:cs="Cambria"/>
          <w:color w:val="1D1D1D"/>
        </w:rPr>
        <w:t>guest to</w:t>
      </w:r>
      <w:r w:rsidRPr="00351ED8">
        <w:rPr>
          <w:rFonts w:asciiTheme="majorHAnsi" w:hAnsiTheme="majorHAnsi" w:cs="Cambria"/>
          <w:color w:val="1D1D1D"/>
        </w:rPr>
        <w:t xml:space="preserve"> view and sort the available media and, if desired, create 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account using a valid email address. The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</w:t>
      </w:r>
      <w:r w:rsidR="00BC16B0" w:rsidRPr="00351ED8">
        <w:rPr>
          <w:rFonts w:asciiTheme="majorHAnsi" w:hAnsiTheme="majorHAnsi" w:cs="Cambria"/>
          <w:color w:val="1D1D1D"/>
        </w:rPr>
        <w:t xml:space="preserve"> delete</w:t>
      </w:r>
      <w:r w:rsidRPr="00351ED8">
        <w:rPr>
          <w:rFonts w:asciiTheme="majorHAnsi" w:hAnsiTheme="majorHAnsi" w:cs="Cambria"/>
          <w:color w:val="1D1D1D"/>
        </w:rPr>
        <w:t xml:space="preserve"> this account, if all borrowed media has been checked in. </w:t>
      </w:r>
    </w:p>
    <w:p w14:paraId="51667F08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64242D58" w14:textId="3297868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 xml:space="preserve">A </w:t>
      </w:r>
      <w:r w:rsidR="0040363A">
        <w:rPr>
          <w:rFonts w:asciiTheme="majorHAnsi" w:hAnsiTheme="majorHAnsi" w:cs="Cambria"/>
          <w:color w:val="1D1D1D"/>
        </w:rPr>
        <w:t>member</w:t>
      </w:r>
      <w:r w:rsidRPr="00351ED8">
        <w:rPr>
          <w:rFonts w:asciiTheme="majorHAnsi" w:hAnsiTheme="majorHAnsi" w:cs="Cambria"/>
          <w:color w:val="1D1D1D"/>
        </w:rPr>
        <w:t xml:space="preserve"> may view and sort the media with the option to check-out an item. If the requested media is unavailable, the request </w:t>
      </w:r>
      <w:r w:rsidR="001004C9">
        <w:rPr>
          <w:rFonts w:asciiTheme="majorHAnsi" w:hAnsiTheme="majorHAnsi" w:cs="Cambria"/>
          <w:color w:val="1D1D1D"/>
        </w:rPr>
        <w:t>can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>be waitlisted to be checked out to the user as soon as it is available.</w:t>
      </w:r>
      <w:r w:rsidR="00BA5659">
        <w:rPr>
          <w:rFonts w:asciiTheme="majorHAnsi" w:hAnsiTheme="majorHAnsi" w:cs="Cambria"/>
          <w:color w:val="1D1D1D"/>
        </w:rPr>
        <w:t xml:space="preserve"> The member may check-in media.</w:t>
      </w:r>
    </w:p>
    <w:p w14:paraId="5AEC8832" w14:textId="77777777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</w:p>
    <w:p w14:paraId="3F31D056" w14:textId="6C761712" w:rsidR="002A3BE3" w:rsidRPr="00351ED8" w:rsidRDefault="002A3BE3" w:rsidP="00756CFC">
      <w:pPr>
        <w:widowControl w:val="0"/>
        <w:autoSpaceDE w:val="0"/>
        <w:autoSpaceDN w:val="0"/>
        <w:adjustRightInd w:val="0"/>
        <w:ind w:left="180" w:right="720"/>
        <w:rPr>
          <w:rFonts w:asciiTheme="majorHAnsi" w:hAnsiTheme="majorHAnsi" w:cs="Cambria"/>
          <w:color w:val="1D1D1D"/>
        </w:rPr>
      </w:pPr>
      <w:r w:rsidRPr="00351ED8">
        <w:rPr>
          <w:rFonts w:asciiTheme="majorHAnsi" w:hAnsiTheme="majorHAnsi" w:cs="Cambria"/>
          <w:color w:val="1D1D1D"/>
        </w:rPr>
        <w:t>An administra</w:t>
      </w:r>
      <w:r w:rsidR="00E16FD5">
        <w:rPr>
          <w:rFonts w:asciiTheme="majorHAnsi" w:hAnsiTheme="majorHAnsi" w:cs="Cambria"/>
          <w:color w:val="1D1D1D"/>
        </w:rPr>
        <w:t>tor may view and sort the media</w:t>
      </w:r>
      <w:r w:rsidRPr="00351ED8">
        <w:rPr>
          <w:rFonts w:asciiTheme="majorHAnsi" w:hAnsiTheme="majorHAnsi" w:cs="Cambria"/>
          <w:color w:val="1D1D1D"/>
        </w:rPr>
        <w:t xml:space="preserve">. Only an admin can add and delete media. An administrator can delete a </w:t>
      </w:r>
      <w:r w:rsidR="001004C9">
        <w:rPr>
          <w:rFonts w:asciiTheme="majorHAnsi" w:hAnsiTheme="majorHAnsi" w:cs="Cambria"/>
          <w:color w:val="1D1D1D"/>
        </w:rPr>
        <w:t>member</w:t>
      </w:r>
      <w:r w:rsidR="001004C9" w:rsidRPr="00351ED8">
        <w:rPr>
          <w:rFonts w:asciiTheme="majorHAnsi" w:hAnsiTheme="majorHAnsi" w:cs="Cambria"/>
          <w:color w:val="1D1D1D"/>
        </w:rPr>
        <w:t xml:space="preserve"> </w:t>
      </w:r>
      <w:r w:rsidRPr="00351ED8">
        <w:rPr>
          <w:rFonts w:asciiTheme="majorHAnsi" w:hAnsiTheme="majorHAnsi" w:cs="Cambria"/>
          <w:color w:val="1D1D1D"/>
        </w:rPr>
        <w:t xml:space="preserve">account, if necessary and can </w:t>
      </w:r>
      <w:r w:rsidR="00957B3B">
        <w:rPr>
          <w:rFonts w:asciiTheme="majorHAnsi" w:hAnsiTheme="majorHAnsi" w:cs="Cambria"/>
          <w:color w:val="1D1D1D"/>
        </w:rPr>
        <w:t>handle</w:t>
      </w:r>
      <w:r w:rsidRPr="00351ED8">
        <w:rPr>
          <w:rFonts w:asciiTheme="majorHAnsi" w:hAnsiTheme="majorHAnsi" w:cs="Cambria"/>
          <w:color w:val="1D1D1D"/>
        </w:rPr>
        <w:t xml:space="preserve"> overdue items.</w:t>
      </w:r>
    </w:p>
    <w:p w14:paraId="75125BD7" w14:textId="77777777" w:rsidR="002A3BE3" w:rsidRPr="00351ED8" w:rsidRDefault="002A3BE3" w:rsidP="002A3BE3">
      <w:pPr>
        <w:widowControl w:val="0"/>
        <w:autoSpaceDE w:val="0"/>
        <w:autoSpaceDN w:val="0"/>
        <w:adjustRightInd w:val="0"/>
        <w:ind w:right="720"/>
        <w:rPr>
          <w:rFonts w:asciiTheme="majorHAnsi" w:hAnsiTheme="majorHAnsi" w:cs="Cambria"/>
          <w:color w:val="1D1D1D"/>
        </w:rPr>
      </w:pPr>
    </w:p>
    <w:p w14:paraId="1F1BC6FE" w14:textId="77777777" w:rsidR="009354F3" w:rsidRPr="00351ED8" w:rsidRDefault="009354F3" w:rsidP="009C7344">
      <w:pPr>
        <w:rPr>
          <w:rFonts w:asciiTheme="majorHAnsi" w:hAnsiTheme="majorHAnsi" w:cs="Arial"/>
        </w:rPr>
      </w:pPr>
    </w:p>
    <w:p w14:paraId="6C512DD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 xml:space="preserve">Project Requirements: </w:t>
      </w:r>
    </w:p>
    <w:p w14:paraId="364D9DBA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824"/>
        <w:gridCol w:w="3526"/>
        <w:gridCol w:w="1474"/>
        <w:gridCol w:w="1687"/>
        <w:gridCol w:w="1278"/>
      </w:tblGrid>
      <w:tr w:rsidR="00AC6C7E" w:rsidRPr="00351ED8" w14:paraId="18595AC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89" w:type="dxa"/>
            <w:gridSpan w:val="5"/>
          </w:tcPr>
          <w:p w14:paraId="5AA8C9FA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Business</w:t>
            </w:r>
            <w:r w:rsidRPr="00351ED8">
              <w:rPr>
                <w:b w:val="0"/>
              </w:rPr>
              <w:t xml:space="preserve"> </w:t>
            </w:r>
            <w:r w:rsidRPr="00351ED8">
              <w:t>Requirements</w:t>
            </w:r>
          </w:p>
        </w:tc>
      </w:tr>
      <w:tr w:rsidR="00AC6C7E" w:rsidRPr="00351ED8" w14:paraId="0075CBC2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6FB7D46" w14:textId="77777777" w:rsidR="00AC6C7E" w:rsidRPr="00351ED8" w:rsidRDefault="00AC6C7E" w:rsidP="00DA22F5">
            <w:pPr>
              <w:keepNext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26" w:type="dxa"/>
          </w:tcPr>
          <w:p w14:paraId="6901B42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474" w:type="dxa"/>
          </w:tcPr>
          <w:p w14:paraId="01683DB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687" w:type="dxa"/>
          </w:tcPr>
          <w:p w14:paraId="171371C4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0002419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1D5D055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216863A" w14:textId="77777777" w:rsidR="00AC6C7E" w:rsidRPr="00351ED8" w:rsidRDefault="00AC6C7E" w:rsidP="00DA22F5">
            <w:pPr>
              <w:keepNext/>
            </w:pPr>
            <w:r w:rsidRPr="00351ED8">
              <w:t>BR-01</w:t>
            </w:r>
          </w:p>
        </w:tc>
        <w:tc>
          <w:tcPr>
            <w:tcW w:w="3526" w:type="dxa"/>
          </w:tcPr>
          <w:p w14:paraId="7528341D" w14:textId="608F30C1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usernames must be a valid e-mail address.</w:t>
            </w:r>
          </w:p>
        </w:tc>
        <w:tc>
          <w:tcPr>
            <w:tcW w:w="1474" w:type="dxa"/>
          </w:tcPr>
          <w:p w14:paraId="2264280F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687" w:type="dxa"/>
          </w:tcPr>
          <w:p w14:paraId="77619419" w14:textId="0D2D87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57B7C50" w14:textId="66B5C2C5" w:rsidR="00AC6C7E" w:rsidRPr="00351ED8" w:rsidRDefault="00F77A81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839D4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14A3CE2E" w14:textId="356892BB" w:rsidR="00AC6C7E" w:rsidRPr="00351ED8" w:rsidRDefault="00AC6C7E" w:rsidP="00DA22F5">
            <w:pPr>
              <w:keepNext/>
            </w:pPr>
            <w:r w:rsidRPr="00351ED8">
              <w:t>BR-02</w:t>
            </w:r>
          </w:p>
        </w:tc>
        <w:tc>
          <w:tcPr>
            <w:tcW w:w="3526" w:type="dxa"/>
          </w:tcPr>
          <w:p w14:paraId="6B2964D1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Only admin can add/delete media items.</w:t>
            </w:r>
          </w:p>
        </w:tc>
        <w:tc>
          <w:tcPr>
            <w:tcW w:w="1474" w:type="dxa"/>
          </w:tcPr>
          <w:p w14:paraId="2E0DA947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5D23CC4D" w14:textId="77777777" w:rsidR="00AC6C7E" w:rsidRPr="00351ED8" w:rsidRDefault="00AC6C7E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41619910" w14:textId="1461FC73" w:rsidR="00AC6C7E" w:rsidRPr="00351ED8" w:rsidRDefault="00487E4A" w:rsidP="00DA22F5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55037CB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3D9FDC57" w14:textId="77777777" w:rsidR="00AC6C7E" w:rsidRPr="00351ED8" w:rsidRDefault="00AC6C7E" w:rsidP="00DA22F5">
            <w:pPr>
              <w:keepNext/>
            </w:pPr>
            <w:r w:rsidRPr="00351ED8">
              <w:t>BR-03</w:t>
            </w:r>
          </w:p>
        </w:tc>
        <w:tc>
          <w:tcPr>
            <w:tcW w:w="3526" w:type="dxa"/>
          </w:tcPr>
          <w:p w14:paraId="38D4CEFF" w14:textId="306D2A90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Guests</w:t>
            </w:r>
            <w:r w:rsidR="00AC6C7E" w:rsidRPr="00351ED8">
              <w:rPr>
                <w:rFonts w:asciiTheme="majorHAnsi" w:hAnsiTheme="majorHAnsi"/>
              </w:rPr>
              <w:t xml:space="preserve"> can view available media without having to create an account or login.</w:t>
            </w:r>
          </w:p>
        </w:tc>
        <w:tc>
          <w:tcPr>
            <w:tcW w:w="1474" w:type="dxa"/>
          </w:tcPr>
          <w:p w14:paraId="5715DADC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687" w:type="dxa"/>
          </w:tcPr>
          <w:p w14:paraId="7C7A1C09" w14:textId="1FFF1F3C" w:rsidR="00AC6C7E" w:rsidRPr="00351ED8" w:rsidRDefault="0040363A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7392779B" w14:textId="77777777" w:rsidR="00AC6C7E" w:rsidRPr="00351ED8" w:rsidRDefault="00AC6C7E" w:rsidP="00DA22F5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</w:tbl>
    <w:p w14:paraId="01D3E7ED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3510"/>
        <w:gridCol w:w="1211"/>
        <w:gridCol w:w="1939"/>
        <w:gridCol w:w="1278"/>
      </w:tblGrid>
      <w:tr w:rsidR="00AC6C7E" w:rsidRPr="00351ED8" w14:paraId="6E5259F7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25EC1E47" w14:textId="0C9BB210" w:rsidR="00AC6C7E" w:rsidRPr="00351ED8" w:rsidRDefault="00DA22F5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</w:r>
            <w:r w:rsidR="00AC6C7E" w:rsidRPr="00351ED8">
              <w:t>User</w:t>
            </w:r>
            <w:r w:rsidR="00AC6C7E" w:rsidRPr="00351ED8">
              <w:rPr>
                <w:b w:val="0"/>
              </w:rPr>
              <w:t xml:space="preserve"> </w:t>
            </w:r>
            <w:r w:rsidR="00AC6C7E" w:rsidRPr="00351ED8">
              <w:t>Requirements</w:t>
            </w:r>
          </w:p>
        </w:tc>
      </w:tr>
      <w:tr w:rsidR="00AC6C7E" w:rsidRPr="00351ED8" w14:paraId="3F2866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8524034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510" w:type="dxa"/>
          </w:tcPr>
          <w:p w14:paraId="367605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211" w:type="dxa"/>
          </w:tcPr>
          <w:p w14:paraId="68B4337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939" w:type="dxa"/>
          </w:tcPr>
          <w:p w14:paraId="6427B73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278" w:type="dxa"/>
          </w:tcPr>
          <w:p w14:paraId="62ADC34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0C30813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BF1778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UR-01</w:t>
            </w:r>
          </w:p>
        </w:tc>
        <w:tc>
          <w:tcPr>
            <w:tcW w:w="3510" w:type="dxa"/>
          </w:tcPr>
          <w:p w14:paraId="4983118B" w14:textId="391B8837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  <w:r w:rsidR="00AC6C7E" w:rsidRPr="00351ED8">
              <w:rPr>
                <w:rFonts w:asciiTheme="majorHAnsi" w:hAnsiTheme="majorHAnsi"/>
              </w:rPr>
              <w:t xml:space="preserve"> can request and create their own account</w:t>
            </w:r>
          </w:p>
        </w:tc>
        <w:tc>
          <w:tcPr>
            <w:tcW w:w="1211" w:type="dxa"/>
          </w:tcPr>
          <w:p w14:paraId="4444CE5F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1EADFA4A" w14:textId="3C54024A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  <w:tc>
          <w:tcPr>
            <w:tcW w:w="1278" w:type="dxa"/>
          </w:tcPr>
          <w:p w14:paraId="1367B25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3DA14F6C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BD96F13" w14:textId="6C75B5EF" w:rsidR="00AC6C7E" w:rsidRPr="00351ED8" w:rsidRDefault="00BA5659" w:rsidP="00DA22F5">
            <w:pPr>
              <w:keepNext/>
              <w:widowControl w:val="0"/>
              <w:rPr>
                <w:del w:id="0" w:author="Teresa Creech" w:date="2015-10-17T22:56:00Z"/>
              </w:rPr>
            </w:pPr>
            <w:r>
              <w:t xml:space="preserve"> (Help Page)</w:t>
            </w:r>
          </w:p>
        </w:tc>
        <w:tc>
          <w:tcPr>
            <w:tcW w:w="3510" w:type="dxa"/>
          </w:tcPr>
          <w:p w14:paraId="1F86F4CF" w14:textId="7537A29A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1" w:author="Teresa Creech" w:date="2015-10-17T22:56:00Z"/>
                <w:rFonts w:asciiTheme="majorHAnsi" w:hAnsiTheme="majorHAnsi"/>
              </w:rPr>
            </w:pPr>
          </w:p>
        </w:tc>
        <w:tc>
          <w:tcPr>
            <w:tcW w:w="1211" w:type="dxa"/>
          </w:tcPr>
          <w:p w14:paraId="176A78ED" w14:textId="2DDF93D8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2" w:author="Teresa Creech" w:date="2015-10-17T22:56:00Z"/>
                <w:rFonts w:asciiTheme="majorHAnsi" w:hAnsiTheme="majorHAnsi"/>
              </w:rPr>
            </w:pPr>
          </w:p>
        </w:tc>
        <w:tc>
          <w:tcPr>
            <w:tcW w:w="1939" w:type="dxa"/>
          </w:tcPr>
          <w:p w14:paraId="6AADD9C3" w14:textId="4030DEC9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3" w:author="Teresa Creech" w:date="2015-10-17T22:56:00Z"/>
                <w:rFonts w:asciiTheme="majorHAnsi" w:hAnsiTheme="majorHAnsi"/>
              </w:rPr>
            </w:pPr>
          </w:p>
        </w:tc>
        <w:tc>
          <w:tcPr>
            <w:tcW w:w="1278" w:type="dxa"/>
          </w:tcPr>
          <w:p w14:paraId="2A87FA7D" w14:textId="3A35E221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4" w:author="Teresa Creech" w:date="2015-10-17T22:56:00Z"/>
                <w:rFonts w:asciiTheme="majorHAnsi" w:hAnsiTheme="majorHAnsi"/>
              </w:rPr>
            </w:pPr>
          </w:p>
        </w:tc>
      </w:tr>
      <w:tr w:rsidR="00AC6C7E" w:rsidRPr="00351ED8" w14:paraId="183FBC9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70BD0B" w14:textId="615E7341" w:rsidR="00AC6C7E" w:rsidRPr="00351ED8" w:rsidRDefault="00AC6C7E" w:rsidP="00DA22F5">
            <w:pPr>
              <w:keepNext/>
              <w:widowControl w:val="0"/>
            </w:pPr>
            <w:r w:rsidRPr="00351ED8">
              <w:lastRenderedPageBreak/>
              <w:t>UR-0</w:t>
            </w:r>
            <w:r w:rsidR="00BA5659">
              <w:t>2</w:t>
            </w:r>
          </w:p>
        </w:tc>
        <w:tc>
          <w:tcPr>
            <w:tcW w:w="3510" w:type="dxa"/>
          </w:tcPr>
          <w:p w14:paraId="301154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Any user can view media list</w:t>
            </w:r>
          </w:p>
        </w:tc>
        <w:tc>
          <w:tcPr>
            <w:tcW w:w="1211" w:type="dxa"/>
          </w:tcPr>
          <w:p w14:paraId="23F29F7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2DDBB27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278" w:type="dxa"/>
          </w:tcPr>
          <w:p w14:paraId="605AD8E5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444C68B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60326F7A" w14:textId="2DAD949A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3</w:t>
            </w:r>
          </w:p>
        </w:tc>
        <w:tc>
          <w:tcPr>
            <w:tcW w:w="3510" w:type="dxa"/>
          </w:tcPr>
          <w:p w14:paraId="09EB82E0" w14:textId="0B79746F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remove their account if certain conditions are met (e.g. no overdue items).</w:t>
            </w:r>
          </w:p>
        </w:tc>
        <w:tc>
          <w:tcPr>
            <w:tcW w:w="1211" w:type="dxa"/>
          </w:tcPr>
          <w:p w14:paraId="2B087FE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001F8110" w14:textId="56162205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53A6E282" w14:textId="466A3F92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0E717BDB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2596A3A" w14:textId="539252F6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4</w:t>
            </w:r>
          </w:p>
        </w:tc>
        <w:tc>
          <w:tcPr>
            <w:tcW w:w="3510" w:type="dxa"/>
          </w:tcPr>
          <w:p w14:paraId="7B4D0CAE" w14:textId="128505D1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make a request to checkout media.</w:t>
            </w:r>
          </w:p>
        </w:tc>
        <w:tc>
          <w:tcPr>
            <w:tcW w:w="1211" w:type="dxa"/>
          </w:tcPr>
          <w:p w14:paraId="55EC78B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6BDF7737" w14:textId="32FE7B8F" w:rsidR="00AC6C7E" w:rsidRPr="00351ED8" w:rsidRDefault="009A692C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76ED736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D295F79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2A94C03" w14:textId="6EFA73A5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5</w:t>
            </w:r>
          </w:p>
        </w:tc>
        <w:tc>
          <w:tcPr>
            <w:tcW w:w="3510" w:type="dxa"/>
          </w:tcPr>
          <w:p w14:paraId="23D5E58F" w14:textId="7F3A4FE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 xml:space="preserve">A </w:t>
            </w:r>
            <w:r w:rsidR="009A692C">
              <w:rPr>
                <w:rFonts w:asciiTheme="majorHAnsi" w:hAnsiTheme="majorHAnsi"/>
              </w:rPr>
              <w:t>member</w:t>
            </w:r>
            <w:r w:rsidRPr="00351ED8">
              <w:rPr>
                <w:rFonts w:asciiTheme="majorHAnsi" w:hAnsiTheme="majorHAnsi"/>
              </w:rPr>
              <w:t xml:space="preserve"> can check-in media.</w:t>
            </w:r>
          </w:p>
        </w:tc>
        <w:tc>
          <w:tcPr>
            <w:tcW w:w="1211" w:type="dxa"/>
          </w:tcPr>
          <w:p w14:paraId="5FD469F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1939" w:type="dxa"/>
          </w:tcPr>
          <w:p w14:paraId="72F188A9" w14:textId="70B3E371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278" w:type="dxa"/>
          </w:tcPr>
          <w:p w14:paraId="37149F20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21D7D97C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7407E6C" w14:textId="2F09DCB2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6</w:t>
            </w:r>
          </w:p>
        </w:tc>
        <w:tc>
          <w:tcPr>
            <w:tcW w:w="3510" w:type="dxa"/>
          </w:tcPr>
          <w:p w14:paraId="703ECA6D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delete an account</w:t>
            </w:r>
          </w:p>
        </w:tc>
        <w:tc>
          <w:tcPr>
            <w:tcW w:w="1211" w:type="dxa"/>
          </w:tcPr>
          <w:p w14:paraId="33E8A59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F258491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5D5BB2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7689EEA6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0BF2922" w14:textId="4F616769" w:rsidR="00AC6C7E" w:rsidRPr="00351ED8" w:rsidRDefault="00AC6C7E" w:rsidP="00DA22F5">
            <w:pPr>
              <w:keepNext/>
              <w:widowControl w:val="0"/>
            </w:pPr>
            <w:r w:rsidRPr="00351ED8">
              <w:t>UR-0</w:t>
            </w:r>
            <w:r w:rsidR="00BA5659">
              <w:t>7</w:t>
            </w:r>
          </w:p>
        </w:tc>
        <w:tc>
          <w:tcPr>
            <w:tcW w:w="3510" w:type="dxa"/>
          </w:tcPr>
          <w:p w14:paraId="7099FB4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An admin can handle overdue items</w:t>
            </w:r>
          </w:p>
        </w:tc>
        <w:tc>
          <w:tcPr>
            <w:tcW w:w="1211" w:type="dxa"/>
          </w:tcPr>
          <w:p w14:paraId="5E4AC63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939" w:type="dxa"/>
          </w:tcPr>
          <w:p w14:paraId="75A2EE97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278" w:type="dxa"/>
          </w:tcPr>
          <w:p w14:paraId="06A8030E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249549D9" w14:textId="77777777" w:rsidR="00AC6C7E" w:rsidRPr="00351ED8" w:rsidRDefault="00AC6C7E" w:rsidP="00AC6C7E">
      <w:pPr>
        <w:rPr>
          <w:rFonts w:asciiTheme="majorHAnsi" w:hAnsiTheme="majorHAnsi"/>
        </w:rPr>
      </w:pPr>
    </w:p>
    <w:p w14:paraId="154B2829" w14:textId="77777777" w:rsidR="00CC0297" w:rsidRPr="00351ED8" w:rsidRDefault="00CC0297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946"/>
        <w:gridCol w:w="1772"/>
      </w:tblGrid>
      <w:tr w:rsidR="00AC6C7E" w:rsidRPr="00351ED8" w14:paraId="7BB8AFDF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4CFF5DA7" w14:textId="5C4A9065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br w:type="page"/>
              <w:t>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49397467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74006E7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6E55C6B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BB59C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946" w:type="dxa"/>
          </w:tcPr>
          <w:p w14:paraId="313ACC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37B22B72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6AD4C74E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C3371E7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FR-01</w:t>
            </w:r>
          </w:p>
        </w:tc>
        <w:tc>
          <w:tcPr>
            <w:tcW w:w="3690" w:type="dxa"/>
          </w:tcPr>
          <w:p w14:paraId="1CA586A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display of the media that shows the title and an associated picture.</w:t>
            </w:r>
          </w:p>
        </w:tc>
        <w:tc>
          <w:tcPr>
            <w:tcW w:w="1530" w:type="dxa"/>
          </w:tcPr>
          <w:p w14:paraId="152AB4EB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226B5A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B7A387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Critical</w:t>
            </w:r>
          </w:p>
        </w:tc>
      </w:tr>
      <w:tr w:rsidR="00AC6C7E" w:rsidRPr="00351ED8" w14:paraId="18ABBD2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FEEDD43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FR-02</w:t>
            </w:r>
          </w:p>
        </w:tc>
        <w:tc>
          <w:tcPr>
            <w:tcW w:w="3690" w:type="dxa"/>
          </w:tcPr>
          <w:p w14:paraId="09AB6322" w14:textId="69D898BE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view details of a particular media item (besides just a picture and title) that shows a short description and possibly other details e.g. IMDB data).</w:t>
            </w:r>
          </w:p>
        </w:tc>
        <w:tc>
          <w:tcPr>
            <w:tcW w:w="1530" w:type="dxa"/>
          </w:tcPr>
          <w:p w14:paraId="0F06B259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EF4AD24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5BA3096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69519D99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0F83949A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FR-03</w:t>
            </w:r>
          </w:p>
        </w:tc>
        <w:tc>
          <w:tcPr>
            <w:tcW w:w="3690" w:type="dxa"/>
          </w:tcPr>
          <w:p w14:paraId="45E883D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sort the media for display to the user.</w:t>
            </w:r>
          </w:p>
        </w:tc>
        <w:tc>
          <w:tcPr>
            <w:tcW w:w="1530" w:type="dxa"/>
          </w:tcPr>
          <w:p w14:paraId="04172CF9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Database</w:t>
            </w:r>
          </w:p>
        </w:tc>
        <w:tc>
          <w:tcPr>
            <w:tcW w:w="946" w:type="dxa"/>
          </w:tcPr>
          <w:p w14:paraId="0824F9B8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0D8CB03C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4A39E083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7B17F26F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FR-04</w:t>
            </w:r>
          </w:p>
        </w:tc>
        <w:tc>
          <w:tcPr>
            <w:tcW w:w="3690" w:type="dxa"/>
          </w:tcPr>
          <w:p w14:paraId="60BC963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put media on a waitlist, if necessary.</w:t>
            </w:r>
          </w:p>
        </w:tc>
        <w:tc>
          <w:tcPr>
            <w:tcW w:w="1530" w:type="dxa"/>
          </w:tcPr>
          <w:p w14:paraId="3DDAB808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946" w:type="dxa"/>
          </w:tcPr>
          <w:p w14:paraId="0AD2E9C5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585EDC64" w14:textId="6BA36653" w:rsidR="00AC6C7E" w:rsidRPr="00351ED8" w:rsidRDefault="00487E4A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23AB56E5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2966E8EB" w14:textId="77777777" w:rsidR="00AC6C7E" w:rsidRPr="00351ED8" w:rsidRDefault="00AC6C7E" w:rsidP="00DA22F5">
            <w:pPr>
              <w:keepNext/>
              <w:widowControl w:val="0"/>
            </w:pPr>
            <w:r w:rsidRPr="00351ED8">
              <w:t>FR-05</w:t>
            </w:r>
          </w:p>
        </w:tc>
        <w:tc>
          <w:tcPr>
            <w:tcW w:w="3690" w:type="dxa"/>
          </w:tcPr>
          <w:p w14:paraId="6C02455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There must be a way to remove item from waitlist (and check it out to a requestor)</w:t>
            </w:r>
          </w:p>
        </w:tc>
        <w:tc>
          <w:tcPr>
            <w:tcW w:w="1530" w:type="dxa"/>
          </w:tcPr>
          <w:p w14:paraId="2E2B809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946" w:type="dxa"/>
          </w:tcPr>
          <w:p w14:paraId="55EFD952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Admin</w:t>
            </w:r>
          </w:p>
        </w:tc>
        <w:tc>
          <w:tcPr>
            <w:tcW w:w="1772" w:type="dxa"/>
          </w:tcPr>
          <w:p w14:paraId="6D7103CA" w14:textId="2D627610" w:rsidR="00AC6C7E" w:rsidRPr="00351ED8" w:rsidRDefault="00744F25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7F314210" w14:textId="77777777" w:rsidR="00AC6C7E" w:rsidRPr="00351ED8" w:rsidRDefault="00AC6C7E" w:rsidP="00AC6C7E">
      <w:pPr>
        <w:rPr>
          <w:rFonts w:asciiTheme="majorHAnsi" w:hAnsiTheme="majorHAnsi"/>
        </w:rPr>
      </w:pPr>
    </w:p>
    <w:p w14:paraId="1FC06CD4" w14:textId="77777777" w:rsidR="00AC6C7E" w:rsidRPr="00351ED8" w:rsidRDefault="00AC6C7E" w:rsidP="00AC6C7E">
      <w:pPr>
        <w:rPr>
          <w:rFonts w:asciiTheme="majorHAnsi" w:hAnsiTheme="majorHAnsi"/>
        </w:rPr>
      </w:pPr>
    </w:p>
    <w:p w14:paraId="341BD529" w14:textId="77777777" w:rsidR="00AC6C7E" w:rsidRPr="00351ED8" w:rsidRDefault="00AC6C7E" w:rsidP="00AC6C7E">
      <w:pPr>
        <w:rPr>
          <w:rFonts w:asciiTheme="majorHAnsi" w:hAnsiTheme="majorHAnsi"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18"/>
        <w:gridCol w:w="3690"/>
        <w:gridCol w:w="1530"/>
        <w:gridCol w:w="1257"/>
        <w:gridCol w:w="1772"/>
      </w:tblGrid>
      <w:tr w:rsidR="00AC6C7E" w:rsidRPr="00351ED8" w14:paraId="23C4A222" w14:textId="77777777" w:rsidTr="00D72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67" w:type="dxa"/>
            <w:gridSpan w:val="5"/>
          </w:tcPr>
          <w:p w14:paraId="2ACD5F10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lastRenderedPageBreak/>
              <w:t>Non-Functional</w:t>
            </w:r>
            <w:r w:rsidRPr="00351ED8">
              <w:rPr>
                <w:b w:val="0"/>
              </w:rPr>
              <w:t xml:space="preserve"> Requirements</w:t>
            </w:r>
          </w:p>
        </w:tc>
      </w:tr>
      <w:tr w:rsidR="00AC6C7E" w:rsidRPr="00351ED8" w14:paraId="13C9D765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98CCA78" w14:textId="77777777" w:rsidR="00AC6C7E" w:rsidRPr="00351ED8" w:rsidRDefault="00AC6C7E" w:rsidP="00DA22F5">
            <w:pPr>
              <w:keepNext/>
              <w:widowControl w:val="0"/>
              <w:rPr>
                <w:b w:val="0"/>
              </w:rPr>
            </w:pPr>
            <w:r w:rsidRPr="00351ED8">
              <w:t>ID</w:t>
            </w:r>
          </w:p>
        </w:tc>
        <w:tc>
          <w:tcPr>
            <w:tcW w:w="3690" w:type="dxa"/>
          </w:tcPr>
          <w:p w14:paraId="39402873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Requirement</w:t>
            </w:r>
          </w:p>
        </w:tc>
        <w:tc>
          <w:tcPr>
            <w:tcW w:w="1530" w:type="dxa"/>
          </w:tcPr>
          <w:p w14:paraId="6D5C88DC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Topic Area</w:t>
            </w:r>
          </w:p>
        </w:tc>
        <w:tc>
          <w:tcPr>
            <w:tcW w:w="1257" w:type="dxa"/>
          </w:tcPr>
          <w:p w14:paraId="11FB4BE6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User</w:t>
            </w:r>
          </w:p>
        </w:tc>
        <w:tc>
          <w:tcPr>
            <w:tcW w:w="1772" w:type="dxa"/>
          </w:tcPr>
          <w:p w14:paraId="709B604A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351ED8">
              <w:rPr>
                <w:rFonts w:asciiTheme="majorHAnsi" w:hAnsiTheme="majorHAnsi"/>
                <w:b/>
              </w:rPr>
              <w:t>Priority</w:t>
            </w:r>
          </w:p>
        </w:tc>
      </w:tr>
      <w:tr w:rsidR="00AC6C7E" w:rsidRPr="00351ED8" w14:paraId="3A72880F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4158EF5E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NR-01</w:t>
            </w:r>
          </w:p>
        </w:tc>
        <w:tc>
          <w:tcPr>
            <w:tcW w:w="3690" w:type="dxa"/>
          </w:tcPr>
          <w:p w14:paraId="0BE3D366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Time to cycle from one page media titles to the next must be reasonable.</w:t>
            </w:r>
          </w:p>
        </w:tc>
        <w:tc>
          <w:tcPr>
            <w:tcW w:w="1530" w:type="dxa"/>
          </w:tcPr>
          <w:p w14:paraId="3E31B943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149D049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66C54EF2" w14:textId="7AACA57E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  <w:tr w:rsidR="00AC6C7E" w:rsidRPr="00351ED8" w14:paraId="19498FF4" w14:textId="77777777" w:rsidTr="00D72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56DA81BD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NR-02</w:t>
            </w:r>
          </w:p>
        </w:tc>
        <w:tc>
          <w:tcPr>
            <w:tcW w:w="3690" w:type="dxa"/>
          </w:tcPr>
          <w:p w14:paraId="17B004C8" w14:textId="0F928F7B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  <w:r w:rsidR="00AC6C7E" w:rsidRPr="00351ED8">
              <w:rPr>
                <w:rFonts w:asciiTheme="majorHAnsi" w:hAnsiTheme="majorHAnsi"/>
              </w:rPr>
              <w:t xml:space="preserve"> credentials must be encrypted.</w:t>
            </w:r>
          </w:p>
        </w:tc>
        <w:tc>
          <w:tcPr>
            <w:tcW w:w="1530" w:type="dxa"/>
          </w:tcPr>
          <w:p w14:paraId="56B42D51" w14:textId="77777777" w:rsidR="00AC6C7E" w:rsidRPr="00351ED8" w:rsidRDefault="00AC6C7E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Accounts</w:t>
            </w:r>
          </w:p>
        </w:tc>
        <w:tc>
          <w:tcPr>
            <w:tcW w:w="1257" w:type="dxa"/>
          </w:tcPr>
          <w:p w14:paraId="593B7343" w14:textId="00C98E26" w:rsidR="00AC6C7E" w:rsidRPr="00351ED8" w:rsidRDefault="009A692C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  <w:tc>
          <w:tcPr>
            <w:tcW w:w="1772" w:type="dxa"/>
          </w:tcPr>
          <w:p w14:paraId="58C1AE53" w14:textId="733EDD6D" w:rsidR="00AC6C7E" w:rsidRPr="00351ED8" w:rsidRDefault="00DA22F5" w:rsidP="00DA22F5">
            <w:pPr>
              <w:keepNext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Low</w:t>
            </w:r>
          </w:p>
        </w:tc>
      </w:tr>
      <w:tr w:rsidR="00AC6C7E" w:rsidRPr="00351ED8" w14:paraId="2B38C8F4" w14:textId="77777777" w:rsidTr="00D72C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14:paraId="36244966" w14:textId="77777777" w:rsidR="00AC6C7E" w:rsidRPr="00351ED8" w:rsidRDefault="00AC6C7E" w:rsidP="00DA22F5">
            <w:pPr>
              <w:keepNext/>
              <w:widowControl w:val="0"/>
            </w:pPr>
            <w:r w:rsidRPr="00351ED8">
              <w:t>NR-03</w:t>
            </w:r>
          </w:p>
        </w:tc>
        <w:tc>
          <w:tcPr>
            <w:tcW w:w="3690" w:type="dxa"/>
          </w:tcPr>
          <w:p w14:paraId="2920AC04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Web pages need to be clearly worded and easy to navigate.</w:t>
            </w:r>
          </w:p>
        </w:tc>
        <w:tc>
          <w:tcPr>
            <w:tcW w:w="1530" w:type="dxa"/>
          </w:tcPr>
          <w:p w14:paraId="6573E6C0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User Interface</w:t>
            </w:r>
          </w:p>
        </w:tc>
        <w:tc>
          <w:tcPr>
            <w:tcW w:w="1257" w:type="dxa"/>
          </w:tcPr>
          <w:p w14:paraId="2A6830AA" w14:textId="77777777" w:rsidR="00AC6C7E" w:rsidRPr="00351ED8" w:rsidRDefault="00AC6C7E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All</w:t>
            </w:r>
          </w:p>
        </w:tc>
        <w:tc>
          <w:tcPr>
            <w:tcW w:w="1772" w:type="dxa"/>
          </w:tcPr>
          <w:p w14:paraId="7A1FA639" w14:textId="6D9256AA" w:rsidR="00AC6C7E" w:rsidRPr="00351ED8" w:rsidRDefault="00332C10" w:rsidP="00DA22F5">
            <w:pPr>
              <w:keepNext/>
              <w:widowContro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351ED8">
              <w:rPr>
                <w:rFonts w:asciiTheme="majorHAnsi" w:hAnsiTheme="majorHAnsi"/>
              </w:rPr>
              <w:t>Medium</w:t>
            </w:r>
          </w:p>
        </w:tc>
      </w:tr>
    </w:tbl>
    <w:p w14:paraId="3C81F003" w14:textId="77777777" w:rsidR="00AC6C7E" w:rsidRPr="00351ED8" w:rsidRDefault="00AC6C7E" w:rsidP="00AC6C7E">
      <w:pPr>
        <w:rPr>
          <w:rFonts w:asciiTheme="majorHAnsi" w:hAnsiTheme="majorHAnsi"/>
        </w:rPr>
      </w:pPr>
    </w:p>
    <w:p w14:paraId="1A011349" w14:textId="77777777" w:rsidR="00AC6C7E" w:rsidRPr="00351ED8" w:rsidRDefault="00AC6C7E" w:rsidP="002A3BE3">
      <w:pPr>
        <w:rPr>
          <w:rFonts w:asciiTheme="majorHAnsi" w:hAnsiTheme="majorHAnsi" w:cs="Arial"/>
          <w:b/>
        </w:rPr>
      </w:pPr>
    </w:p>
    <w:p w14:paraId="08451DB2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1910285B" w14:textId="7E874404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Users and Tasks:</w:t>
      </w:r>
    </w:p>
    <w:p w14:paraId="3D083137" w14:textId="48D60F11" w:rsidR="00680E6A" w:rsidRDefault="007E5D48" w:rsidP="00A768CF">
      <w:pPr>
        <w:jc w:val="center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</w:rPr>
        <w:drawing>
          <wp:inline distT="0" distB="0" distL="0" distR="0" wp14:anchorId="6D2FBA66" wp14:editId="5FEE8C87">
            <wp:extent cx="3291500" cy="4324350"/>
            <wp:effectExtent l="0" t="0" r="4445" b="0"/>
            <wp:docPr id="2" name="Picture 2" descr="Z:\storage\school\CUBoulder\courses\Object Oriented Analysis and Design\project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5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66B6" w14:textId="03783035" w:rsidR="00A40B89" w:rsidRDefault="00A40B89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34DE1DCC" w14:textId="77777777" w:rsidR="00A40B89" w:rsidRDefault="00A40B89" w:rsidP="00A768CF">
      <w:pPr>
        <w:jc w:val="center"/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1626FED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C0C095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48A8DE3C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01</w:t>
            </w:r>
          </w:p>
        </w:tc>
      </w:tr>
      <w:tr w:rsidR="00A40B89" w:rsidRPr="005E60C1" w14:paraId="750CB2A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86C9F8F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A31D6D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Account</w:t>
            </w:r>
          </w:p>
        </w:tc>
      </w:tr>
      <w:tr w:rsidR="00A40B89" w:rsidRPr="005E60C1" w14:paraId="701542D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2F814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07E2507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25F60E7" w14:textId="131D6DAF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 xml:space="preserve">Allow a guest to create a </w:t>
            </w:r>
            <w:r w:rsidR="009A692C">
              <w:t>member</w:t>
            </w:r>
            <w:r>
              <w:t xml:space="preserve"> account, which will allow member access to the database of items to check out.</w:t>
            </w:r>
          </w:p>
        </w:tc>
      </w:tr>
      <w:tr w:rsidR="00A40B89" w:rsidRPr="005E60C1" w14:paraId="2D6146C7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AB2833A" w14:textId="77777777" w:rsidR="00A40B89" w:rsidRPr="00582068" w:rsidRDefault="00A40B89" w:rsidP="00A35855"/>
        </w:tc>
      </w:tr>
      <w:tr w:rsidR="00A40B89" w:rsidRPr="005E60C1" w14:paraId="3F8C7AC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7E4F9C4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764E93E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</w:t>
            </w:r>
          </w:p>
        </w:tc>
      </w:tr>
      <w:tr w:rsidR="00A40B89" w:rsidRPr="005E60C1" w14:paraId="1277A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4FF6BF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15B9C2E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database must exist</w:t>
            </w:r>
          </w:p>
        </w:tc>
      </w:tr>
      <w:tr w:rsidR="00A40B89" w:rsidRPr="005E60C1" w14:paraId="12A15E0E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60430C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1F8D8C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becomes a Member</w:t>
            </w:r>
          </w:p>
        </w:tc>
      </w:tr>
      <w:tr w:rsidR="00A40B89" w:rsidRPr="005E60C1" w14:paraId="6D01AD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A1FA0E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0802C30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Unknown, potentially 100% of guests</w:t>
            </w:r>
          </w:p>
        </w:tc>
      </w:tr>
      <w:tr w:rsidR="00A40B89" w:rsidRPr="005E60C1" w14:paraId="4879799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7456CCB0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40F7672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6E3D6709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A6A7A0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37C5C3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739A4B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970CFA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7DC1FE6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visits homepage and clicks on “create account” button</w:t>
            </w:r>
          </w:p>
        </w:tc>
        <w:tc>
          <w:tcPr>
            <w:tcW w:w="3240" w:type="dxa"/>
          </w:tcPr>
          <w:p w14:paraId="52C0A4B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Accesses the create account page</w:t>
            </w:r>
          </w:p>
        </w:tc>
      </w:tr>
      <w:tr w:rsidR="00A40B89" w:rsidRPr="005E60C1" w14:paraId="65BE7AA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4EBAD36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060BFA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0AA5CEC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first and last names, a valid email-id, enters a password, then presses “ok”</w:t>
            </w:r>
          </w:p>
        </w:tc>
        <w:tc>
          <w:tcPr>
            <w:tcW w:w="3240" w:type="dxa"/>
          </w:tcPr>
          <w:p w14:paraId="15FB537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verifies that the email is valid, creates entry in the member database containing this information. System issues an “account created” message</w:t>
            </w:r>
          </w:p>
        </w:tc>
      </w:tr>
      <w:tr w:rsidR="00A40B89" w:rsidRPr="005E60C1" w14:paraId="38E2C76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758615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2A5ACCB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Guest enters an invalid email-id. System issues error message then clears the create account page.</w:t>
            </w:r>
            <w:r w:rsidR="00BA5659">
              <w:rPr>
                <w:rFonts w:asciiTheme="majorHAnsi" w:hAnsiTheme="majorHAnsi"/>
              </w:rPr>
              <w:t xml:space="preserve"> Guest omits email-id and/or password – error message issued screen cleared.</w:t>
            </w:r>
          </w:p>
        </w:tc>
      </w:tr>
      <w:tr w:rsidR="00A40B89" w:rsidRPr="005E60C1" w14:paraId="31BAA36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099F13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F288D1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15CEAC2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1C32CF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34D6217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4AEE015" w14:textId="77777777" w:rsidR="00A40B89" w:rsidRDefault="00A40B89" w:rsidP="00A40B89"/>
    <w:p w14:paraId="33D75AE6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22B0BC9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7C6F827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72ADEC3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02</w:t>
            </w:r>
          </w:p>
        </w:tc>
      </w:tr>
      <w:tr w:rsidR="00A40B89" w:rsidRPr="005E60C1" w14:paraId="1ED3119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3F362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210D85CF" w14:textId="0C9F254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View </w:t>
            </w:r>
            <w:r w:rsidR="00B0405B">
              <w:rPr>
                <w:rFonts w:asciiTheme="majorHAnsi" w:hAnsiTheme="majorHAnsi"/>
              </w:rPr>
              <w:t>Inventory</w:t>
            </w:r>
          </w:p>
        </w:tc>
      </w:tr>
      <w:tr w:rsidR="00A40B89" w:rsidRPr="005E60C1" w14:paraId="363CFD0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57B5D0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19E6B71E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430BC97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t>Allow a guest or member to access the item database. This will allow them to scroll through and sort (by item number, name, or description)</w:t>
            </w:r>
          </w:p>
        </w:tc>
      </w:tr>
      <w:tr w:rsidR="00A40B89" w:rsidRPr="005E60C1" w14:paraId="7FC41A8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5CC4AA3F" w14:textId="77777777" w:rsidR="00A40B89" w:rsidRPr="00582068" w:rsidRDefault="00A40B89" w:rsidP="00A35855"/>
        </w:tc>
      </w:tr>
      <w:tr w:rsidR="00A40B89" w:rsidRPr="005E60C1" w14:paraId="1320304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139F573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789F8F2" w14:textId="301811FE" w:rsidR="00A40B89" w:rsidRPr="005E60C1" w:rsidRDefault="004F22E0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All</w:t>
            </w:r>
          </w:p>
        </w:tc>
      </w:tr>
      <w:tr w:rsidR="00A40B89" w:rsidRPr="005E60C1" w14:paraId="491D319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E9283A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0FB90C6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exists with ability to sort and scroll, Guest/Member has accessed the View Media page</w:t>
            </w:r>
          </w:p>
        </w:tc>
      </w:tr>
      <w:tr w:rsidR="00A40B89" w:rsidRPr="005E60C1" w14:paraId="55FF4CD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0036E5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EAC608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Database is scrolled and/or sorted</w:t>
            </w:r>
          </w:p>
        </w:tc>
      </w:tr>
      <w:tr w:rsidR="00A40B89" w:rsidRPr="005E60C1" w14:paraId="7DDEBE1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32E3AD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41553BA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depends on guest/member needs</w:t>
            </w:r>
          </w:p>
        </w:tc>
      </w:tr>
      <w:tr w:rsidR="00A40B89" w:rsidRPr="005E60C1" w14:paraId="27232A69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FC103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40C7AB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CC842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9F7166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06AC6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B1ED27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387BF9CA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2A91D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Uses scroll bar</w:t>
            </w:r>
          </w:p>
        </w:tc>
        <w:tc>
          <w:tcPr>
            <w:tcW w:w="3240" w:type="dxa"/>
          </w:tcPr>
          <w:p w14:paraId="0729248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Moves list up or down, depending on the direction user is moving scroll bar</w:t>
            </w:r>
          </w:p>
        </w:tc>
      </w:tr>
      <w:tr w:rsidR="00A40B89" w:rsidRPr="005E60C1" w14:paraId="6FB64F9D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3FA23A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3F546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F96AC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Sort by clicking one of the column headers (once for ascending </w:t>
            </w:r>
            <w:r>
              <w:rPr>
                <w:rFonts w:asciiTheme="majorHAnsi" w:hAnsiTheme="majorHAnsi"/>
              </w:rPr>
              <w:lastRenderedPageBreak/>
              <w:t>order, twice for descending order)</w:t>
            </w:r>
          </w:p>
        </w:tc>
        <w:tc>
          <w:tcPr>
            <w:tcW w:w="3240" w:type="dxa"/>
          </w:tcPr>
          <w:p w14:paraId="026ECCE0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Sorts the list using the selected column, either in </w:t>
            </w:r>
            <w:r>
              <w:rPr>
                <w:rFonts w:asciiTheme="majorHAnsi" w:hAnsiTheme="majorHAnsi"/>
              </w:rPr>
              <w:lastRenderedPageBreak/>
              <w:t>ascending or descending order as indicated by the number of clicks.</w:t>
            </w:r>
          </w:p>
        </w:tc>
      </w:tr>
      <w:tr w:rsidR="00A40B89" w:rsidRPr="005E60C1" w14:paraId="527018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0193A9D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2EA7E4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18FAB9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Double click item</w:t>
            </w:r>
          </w:p>
        </w:tc>
        <w:tc>
          <w:tcPr>
            <w:tcW w:w="3240" w:type="dxa"/>
          </w:tcPr>
          <w:p w14:paraId="65A6FE21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Displays additional information</w:t>
            </w:r>
          </w:p>
        </w:tc>
      </w:tr>
      <w:tr w:rsidR="00A40B89" w:rsidRPr="005E60C1" w14:paraId="014313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C2EF068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4FC986BE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75F1557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54AF004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26E68E64" w14:textId="77777777" w:rsidR="00A40B89" w:rsidRPr="005E60C1" w:rsidRDefault="004F22E0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check-in/out buttons will be grayed out when page is accessed from the home page instead of the sign in page. </w:t>
            </w:r>
          </w:p>
        </w:tc>
      </w:tr>
      <w:tr w:rsidR="00A40B89" w:rsidRPr="005E60C1" w14:paraId="4949A22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669C868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33A2927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8DF4621" w14:textId="77777777" w:rsidR="00A40B89" w:rsidRDefault="00A40B89" w:rsidP="00A40B89"/>
    <w:p w14:paraId="18923928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0A432AE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A76CD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7E07BF4F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03</w:t>
            </w:r>
          </w:p>
        </w:tc>
      </w:tr>
      <w:tr w:rsidR="00A40B89" w:rsidRPr="005E60C1" w14:paraId="76C6967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D23E88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B5B3FC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Check-out Media</w:t>
            </w:r>
          </w:p>
        </w:tc>
      </w:tr>
      <w:tr w:rsidR="00A40B89" w:rsidRPr="005E60C1" w14:paraId="39A7DDE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B8693B1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34DCC5F1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14A283D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borrow an item if it is available (not already checked-out).</w:t>
            </w:r>
          </w:p>
        </w:tc>
      </w:tr>
      <w:tr w:rsidR="00A40B89" w:rsidRPr="005E60C1" w14:paraId="0924E93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F83C0E" w14:textId="77777777" w:rsidR="00A40B89" w:rsidRPr="00582068" w:rsidRDefault="00A40B89" w:rsidP="00A35855"/>
        </w:tc>
      </w:tr>
      <w:tr w:rsidR="00A40B89" w:rsidRPr="005E60C1" w14:paraId="64CC3A7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1292E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2B9A982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6AC8D768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9EC5582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4A99010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signed in and has accessed the View Media page</w:t>
            </w:r>
          </w:p>
        </w:tc>
      </w:tr>
      <w:tr w:rsidR="00A40B89" w:rsidRPr="005E60C1" w14:paraId="39F98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FCB2A2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3A5DC273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either checked-out to the member or has been placed on a waitlist for the member.</w:t>
            </w:r>
          </w:p>
        </w:tc>
      </w:tr>
      <w:tr w:rsidR="00A40B89" w:rsidRPr="005E60C1" w14:paraId="70F7759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4EADEE0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317502C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estimated at least once per member login.</w:t>
            </w:r>
          </w:p>
        </w:tc>
      </w:tr>
      <w:tr w:rsidR="00A40B89" w:rsidRPr="005E60C1" w14:paraId="192C88C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067D728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B6128B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05F21F63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4AAD7FB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63CD6711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8931C2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646C10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33683CC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an item number into the check-out field, Clicks OK button</w:t>
            </w:r>
          </w:p>
        </w:tc>
        <w:tc>
          <w:tcPr>
            <w:tcW w:w="3240" w:type="dxa"/>
          </w:tcPr>
          <w:p w14:paraId="78A1828D" w14:textId="4818B653" w:rsidR="00A40B89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Checks to see if the item is available. If it is, the item is checked-out to the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>.</w:t>
            </w:r>
          </w:p>
          <w:p w14:paraId="40F07536" w14:textId="4D818F02" w:rsidR="00A40B89" w:rsidRPr="005E60C1" w:rsidRDefault="00A40B89" w:rsidP="00A40B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If not available, system issues message asking </w:t>
            </w:r>
            <w:r w:rsidR="009A692C">
              <w:rPr>
                <w:rFonts w:asciiTheme="majorHAnsi" w:hAnsiTheme="majorHAnsi"/>
              </w:rPr>
              <w:t>member</w:t>
            </w:r>
            <w:r>
              <w:rPr>
                <w:rFonts w:asciiTheme="majorHAnsi" w:hAnsiTheme="majorHAnsi"/>
              </w:rPr>
              <w:t xml:space="preserve"> if he wishes to add the item to the waitlist.</w:t>
            </w:r>
          </w:p>
        </w:tc>
      </w:tr>
      <w:tr w:rsidR="00A40B89" w:rsidRPr="005E60C1" w14:paraId="266B1D8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9F7D7D5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141FEC5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27BB4111" w14:textId="100AF843" w:rsidR="00A40B89" w:rsidRPr="005E60C1" w:rsidRDefault="009A692C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</w:t>
            </w:r>
            <w:r w:rsidR="00A40B89">
              <w:rPr>
                <w:rFonts w:asciiTheme="majorHAnsi" w:hAnsiTheme="majorHAnsi"/>
              </w:rPr>
              <w:t>elects yes</w:t>
            </w:r>
          </w:p>
        </w:tc>
        <w:tc>
          <w:tcPr>
            <w:tcW w:w="3240" w:type="dxa"/>
          </w:tcPr>
          <w:p w14:paraId="55BBF321" w14:textId="0EF18CD9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 is added to waitlist and system issues confirmation message.</w:t>
            </w:r>
          </w:p>
        </w:tc>
      </w:tr>
      <w:tr w:rsidR="00A40B89" w:rsidRPr="005E60C1" w14:paraId="218772E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6592E31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564DFFB1" w14:textId="109335EC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095706BD" w14:textId="05BE4CC3" w:rsidR="00A40B89" w:rsidRPr="005E60C1" w:rsidRDefault="009A692C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Selects</w:t>
            </w:r>
            <w:r w:rsidR="00A40B89">
              <w:rPr>
                <w:rFonts w:asciiTheme="majorHAnsi" w:hAnsiTheme="majorHAnsi"/>
              </w:rPr>
              <w:t xml:space="preserve"> no</w:t>
            </w:r>
          </w:p>
        </w:tc>
        <w:tc>
          <w:tcPr>
            <w:tcW w:w="3240" w:type="dxa"/>
          </w:tcPr>
          <w:p w14:paraId="6AAA478A" w14:textId="36545B4D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removes message</w:t>
            </w:r>
          </w:p>
        </w:tc>
      </w:tr>
      <w:tr w:rsidR="00A40B89" w:rsidRPr="005E60C1" w14:paraId="721C0833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DD88D7E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7B91308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Issue error message if the item number is invalid.</w:t>
            </w:r>
          </w:p>
        </w:tc>
      </w:tr>
      <w:tr w:rsidR="00A40B89" w:rsidRPr="005E60C1" w14:paraId="45F79D8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87374C1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4052DD11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495C77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7643C4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B688A7D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2110C811" w14:textId="77777777" w:rsidR="00A40B89" w:rsidRDefault="00A40B89" w:rsidP="00A40B89"/>
    <w:p w14:paraId="1BD7E661" w14:textId="77777777" w:rsidR="00A40B89" w:rsidRDefault="00A40B89" w:rsidP="00A40B89"/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18F2E66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ADE58A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5E4BB1DA" w14:textId="77777777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04</w:t>
            </w:r>
          </w:p>
        </w:tc>
      </w:tr>
      <w:tr w:rsidR="00A40B89" w:rsidRPr="005E60C1" w14:paraId="118294E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7E51C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3E139D33" w14:textId="3FC20FF3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Checkin</w:t>
            </w:r>
            <w:proofErr w:type="spellEnd"/>
            <w:r>
              <w:rPr>
                <w:rFonts w:asciiTheme="majorHAnsi" w:hAnsiTheme="majorHAnsi"/>
              </w:rPr>
              <w:t xml:space="preserve"> Media</w:t>
            </w:r>
          </w:p>
        </w:tc>
      </w:tr>
      <w:tr w:rsidR="00A40B89" w:rsidRPr="005E60C1" w14:paraId="0AD3EA3B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983B69" w14:textId="77777777" w:rsidR="00A40B89" w:rsidRPr="00582068" w:rsidRDefault="00A40B89" w:rsidP="00A35855">
            <w:pPr>
              <w:jc w:val="right"/>
            </w:pPr>
            <w:r w:rsidRPr="00582068">
              <w:lastRenderedPageBreak/>
              <w:t>Description:</w:t>
            </w:r>
          </w:p>
          <w:p w14:paraId="402C19E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6EA052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returns an item which had been borrowed</w:t>
            </w:r>
          </w:p>
        </w:tc>
      </w:tr>
      <w:tr w:rsidR="00A40B89" w:rsidRPr="005E60C1" w14:paraId="31107C6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ECD9D17" w14:textId="77777777" w:rsidR="00A40B89" w:rsidRPr="00582068" w:rsidRDefault="00A40B89" w:rsidP="00A35855"/>
        </w:tc>
      </w:tr>
      <w:tr w:rsidR="00A40B89" w:rsidRPr="005E60C1" w14:paraId="37B8A36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808D59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3EBB6FB1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5ACF10B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16198E9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5833EB19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must already be checked-out to the member, member is logged in and has accessed the view items page</w:t>
            </w:r>
          </w:p>
        </w:tc>
      </w:tr>
      <w:tr w:rsidR="00A40B89" w:rsidRPr="005E60C1" w14:paraId="7918265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4C15F99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197D5AF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item is available for check-out</w:t>
            </w:r>
          </w:p>
        </w:tc>
      </w:tr>
      <w:tr w:rsidR="00A40B89" w:rsidRPr="005E60C1" w14:paraId="34EF312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832182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7A94CAB" w14:textId="7FE47D7D" w:rsidR="00A40B89" w:rsidRPr="005E60C1" w:rsidRDefault="00373BF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Done for up to 100% of items borrowed, estimate many times daily</w:t>
            </w:r>
          </w:p>
        </w:tc>
      </w:tr>
      <w:tr w:rsidR="00A40B89" w:rsidRPr="005E60C1" w14:paraId="0C4D5F6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73DC13E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772B4F12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38566CA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FC539F6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41375D1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F51750B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4303E82F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7EF2DF7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item number in the check-in field</w:t>
            </w:r>
          </w:p>
        </w:tc>
        <w:tc>
          <w:tcPr>
            <w:tcW w:w="3240" w:type="dxa"/>
          </w:tcPr>
          <w:p w14:paraId="7DC31CD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System makes item available for check-out</w:t>
            </w:r>
            <w:r w:rsidR="00373BFB">
              <w:rPr>
                <w:rFonts w:asciiTheme="majorHAnsi" w:hAnsiTheme="majorHAnsi"/>
              </w:rPr>
              <w:t>, updates item list,</w:t>
            </w:r>
            <w:r>
              <w:rPr>
                <w:rFonts w:asciiTheme="majorHAnsi" w:hAnsiTheme="majorHAnsi"/>
              </w:rPr>
              <w:t xml:space="preserve"> and removes it from the member’s account. Issues a “check-in successful” message</w:t>
            </w:r>
            <w:r w:rsidR="00373BFB">
              <w:rPr>
                <w:rFonts w:asciiTheme="majorHAnsi" w:hAnsiTheme="majorHAnsi"/>
              </w:rPr>
              <w:t>.</w:t>
            </w:r>
          </w:p>
        </w:tc>
      </w:tr>
      <w:tr w:rsidR="00A40B89" w:rsidRPr="005E60C1" w14:paraId="7235A62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8220467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C0FB8EA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enters an invalid item number (either already available in the database or the item does not exist. An appropriate error message is displayed and the check-in field is cleared.</w:t>
            </w:r>
          </w:p>
        </w:tc>
      </w:tr>
      <w:tr w:rsidR="00A40B89" w:rsidRPr="005E60C1" w14:paraId="6725740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33E20A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54735234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0AB5BBA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2E1E46D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F04EAEF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03BB8BB" w14:textId="77777777" w:rsidR="00A40B89" w:rsidRDefault="00A40B89" w:rsidP="00A40B89">
      <w:pPr>
        <w:rPr>
          <w:rFonts w:asciiTheme="majorHAnsi" w:hAnsiTheme="majorHAnsi" w:cs="Arial"/>
          <w:b/>
        </w:rPr>
      </w:pPr>
    </w:p>
    <w:p w14:paraId="45A40668" w14:textId="77777777" w:rsidR="00A35855" w:rsidRDefault="00A35855" w:rsidP="00A40B89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6DE1ED3B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5437EC" w14:textId="77777777" w:rsidR="00A35855" w:rsidRPr="00582068" w:rsidRDefault="00A35855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07F21A27" w14:textId="77777777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05</w:t>
            </w:r>
          </w:p>
        </w:tc>
      </w:tr>
      <w:tr w:rsidR="00A35855" w:rsidRPr="005E60C1" w14:paraId="02795B4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56F0F0" w14:textId="77777777" w:rsidR="00A35855" w:rsidRPr="00582068" w:rsidRDefault="00A35855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1565EE72" w14:textId="051F5089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(Member)</w:t>
            </w:r>
          </w:p>
        </w:tc>
      </w:tr>
      <w:tr w:rsidR="00A35855" w:rsidRPr="005E60C1" w14:paraId="6FAF58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4AFF17D" w14:textId="77777777" w:rsidR="00A35855" w:rsidRPr="00582068" w:rsidRDefault="00A35855" w:rsidP="00A35855">
            <w:pPr>
              <w:jc w:val="right"/>
            </w:pPr>
            <w:r w:rsidRPr="00582068">
              <w:t>Description:</w:t>
            </w:r>
          </w:p>
          <w:p w14:paraId="6CD00673" w14:textId="77777777" w:rsidR="00A35855" w:rsidRPr="00582068" w:rsidRDefault="00A35855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039469E6" w14:textId="6EFC9D9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may delete account as long as all items have been checked-in</w:t>
            </w:r>
          </w:p>
        </w:tc>
      </w:tr>
      <w:tr w:rsidR="00A35855" w:rsidRPr="005E60C1" w14:paraId="583CF77F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34D4869D" w14:textId="77777777" w:rsidR="00A35855" w:rsidRPr="00582068" w:rsidRDefault="00A35855" w:rsidP="00A35855"/>
        </w:tc>
      </w:tr>
      <w:tr w:rsidR="00A35855" w:rsidRPr="005E60C1" w14:paraId="009BC6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FA166" w14:textId="77777777" w:rsidR="00A35855" w:rsidRPr="00582068" w:rsidRDefault="00A35855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450F8CDD" w14:textId="6C35DF00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35855" w:rsidRPr="005E60C1" w14:paraId="1EF5577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3231872" w14:textId="77777777" w:rsidR="00A35855" w:rsidRPr="00582068" w:rsidRDefault="00A35855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246DAF93" w14:textId="69B8F1AB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Must be on login page</w:t>
            </w:r>
          </w:p>
        </w:tc>
      </w:tr>
      <w:tr w:rsidR="00A35855" w:rsidRPr="005E60C1" w14:paraId="786AA2F2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2971DB" w14:textId="77777777" w:rsidR="00A35855" w:rsidRPr="00582068" w:rsidRDefault="00A35855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6201C18A" w14:textId="771C11E6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 no longer exists</w:t>
            </w:r>
          </w:p>
        </w:tc>
      </w:tr>
      <w:tr w:rsidR="00A35855" w:rsidRPr="005E60C1" w14:paraId="4D5666DC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DFA199F" w14:textId="77777777" w:rsidR="00A35855" w:rsidRPr="00582068" w:rsidRDefault="00A35855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6EB5BE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C69CF60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6B4E010" w14:textId="77777777" w:rsidR="00A35855" w:rsidRPr="00582068" w:rsidRDefault="00A35855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64048CF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1DA1DB8B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5703338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435B90CB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2455C29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9ED52E8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0926919" w14:textId="0AE78A29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Enters email-id and password</w:t>
            </w:r>
          </w:p>
        </w:tc>
        <w:tc>
          <w:tcPr>
            <w:tcW w:w="3240" w:type="dxa"/>
          </w:tcPr>
          <w:p w14:paraId="0BD69D41" w14:textId="6FAC060E" w:rsidR="00A35855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information</w:t>
            </w:r>
          </w:p>
        </w:tc>
      </w:tr>
      <w:tr w:rsidR="00A35855" w:rsidRPr="005E60C1" w14:paraId="25775C3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ACE9A58" w14:textId="77777777" w:rsidR="00A35855" w:rsidRPr="00582068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303F4F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59DA71A3" w14:textId="35714C02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Clicks on Delete button</w:t>
            </w:r>
          </w:p>
        </w:tc>
        <w:tc>
          <w:tcPr>
            <w:tcW w:w="3240" w:type="dxa"/>
          </w:tcPr>
          <w:p w14:paraId="2C46715A" w14:textId="567DCB8E" w:rsidR="00A35855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Verifies that no items are checked-out, removes account and issues confirmation email</w:t>
            </w:r>
          </w:p>
        </w:tc>
      </w:tr>
      <w:tr w:rsidR="00A35855" w:rsidRPr="005E60C1" w14:paraId="2EEBBCF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E2266" w14:textId="77777777" w:rsidR="00A35855" w:rsidRPr="00582068" w:rsidRDefault="00A35855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244D725C" w14:textId="77777777" w:rsidR="00A35855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  <w:p w14:paraId="3EFA99D1" w14:textId="7CB01DE4" w:rsidR="00966C51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Items checked out – system issues message instructing Member to return items before account can be deleted</w:t>
            </w:r>
          </w:p>
        </w:tc>
      </w:tr>
      <w:tr w:rsidR="00A35855" w:rsidRPr="005E60C1" w14:paraId="58B9251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4BC5779" w14:textId="4A28EE17" w:rsidR="00A35855" w:rsidRPr="00582068" w:rsidRDefault="00A35855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68748257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1E29D383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2E5" w14:textId="77777777" w:rsidR="00A35855" w:rsidRPr="00582068" w:rsidRDefault="00A35855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4C06063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5E2A9AEC" w14:textId="77777777" w:rsidR="00A40B89" w:rsidRPr="00351ED8" w:rsidRDefault="00A40B89" w:rsidP="00A768CF">
      <w:pPr>
        <w:jc w:val="center"/>
        <w:rPr>
          <w:rFonts w:asciiTheme="majorHAnsi" w:hAnsiTheme="majorHAnsi" w:cs="Arial"/>
          <w:b/>
        </w:rPr>
      </w:pPr>
    </w:p>
    <w:p w14:paraId="5E90E16C" w14:textId="77777777" w:rsidR="002A3BE3" w:rsidRDefault="002A3BE3" w:rsidP="002A3BE3">
      <w:pPr>
        <w:rPr>
          <w:rFonts w:asciiTheme="majorHAnsi" w:hAnsiTheme="majorHAnsi" w:cs="Arial"/>
          <w:b/>
        </w:rPr>
      </w:pPr>
    </w:p>
    <w:p w14:paraId="7274DE59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1F5F50C5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CF03542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36380D34" w14:textId="11359E92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06</w:t>
            </w:r>
          </w:p>
        </w:tc>
      </w:tr>
      <w:tr w:rsidR="00ED2DDD" w:rsidRPr="005E60C1" w14:paraId="3ED2F52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6AA56FB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6FD7A49C" w14:textId="708D84FA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Add media</w:t>
            </w:r>
          </w:p>
        </w:tc>
      </w:tr>
      <w:tr w:rsidR="00ED2DDD" w:rsidRPr="005E60C1" w14:paraId="74E407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E14869B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47CB82F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2FB2AEAE" w14:textId="4BA404B5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new media item can be added to the system.</w:t>
            </w:r>
          </w:p>
        </w:tc>
      </w:tr>
      <w:tr w:rsidR="00ED2DDD" w:rsidRPr="005E60C1" w14:paraId="227C35B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6AF70B5F" w14:textId="77777777" w:rsidR="00ED2DDD" w:rsidRPr="001D528E" w:rsidRDefault="00ED2DDD" w:rsidP="00A35855"/>
        </w:tc>
      </w:tr>
      <w:tr w:rsidR="00ED2DDD" w:rsidRPr="005E60C1" w14:paraId="4383B7D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225B794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4C00532D" w14:textId="608131D9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2676C3AB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F30B2C9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A479046" w14:textId="60C3B72F" w:rsidR="00ED2DDD" w:rsidRPr="005E60C1" w:rsidRDefault="006808C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623F22">
              <w:rPr>
                <w:rFonts w:asciiTheme="majorHAnsi" w:hAnsiTheme="majorHAnsi"/>
              </w:rPr>
              <w:t xml:space="preserve"> media item must not already exist.</w:t>
            </w:r>
          </w:p>
        </w:tc>
      </w:tr>
      <w:tr w:rsidR="00ED2DDD" w:rsidRPr="005E60C1" w14:paraId="2192F894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3D42E0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0A3B575B" w14:textId="5F7C9337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was added and is available for checkout.</w:t>
            </w:r>
          </w:p>
        </w:tc>
      </w:tr>
      <w:tr w:rsidR="00ED2DDD" w:rsidRPr="005E60C1" w14:paraId="00AF6E5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E571A4A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0E98382A" w14:textId="63955504" w:rsidR="00ED2DDD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add media. Est: weekly</w:t>
            </w:r>
          </w:p>
        </w:tc>
      </w:tr>
      <w:tr w:rsidR="00ED2DDD" w:rsidRPr="005E60C1" w14:paraId="7112EDD9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6528B33B" w14:textId="77777777" w:rsidR="00ED2DDD" w:rsidRPr="001D528E" w:rsidRDefault="00ED2DDD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6570BE0B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137889C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3A808FA1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ED2DDD" w:rsidRPr="005E60C1" w14:paraId="01A1EA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E3BA047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5080CD23" w14:textId="77777777" w:rsidR="00ED2DDD" w:rsidRPr="005E60C1" w:rsidRDefault="00ED2DDD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784A8F9A" w14:textId="72EB6D04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5F74099E" w14:textId="4CC2283D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ED2DDD" w:rsidRPr="005E60C1" w14:paraId="08798933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BA2DE1A" w14:textId="77777777" w:rsidR="00ED2DDD" w:rsidRPr="001D528E" w:rsidRDefault="00ED2DDD" w:rsidP="00A35855">
            <w:pPr>
              <w:jc w:val="right"/>
            </w:pPr>
          </w:p>
        </w:tc>
        <w:tc>
          <w:tcPr>
            <w:tcW w:w="810" w:type="dxa"/>
          </w:tcPr>
          <w:p w14:paraId="722F6608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1F6A3D5D" w14:textId="4F8E9AA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9C0E762" w14:textId="5101E68A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623F22" w:rsidRPr="005E60C1" w14:paraId="13C422B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399120E6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0FA7FA50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3A91F9" w14:textId="2CD0DBFB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73FEDF29" w14:textId="396E76F3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623F22" w:rsidRPr="005E60C1" w14:paraId="7B43764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742223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104E9540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31C06762" w14:textId="30C501B9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add media</w:t>
            </w:r>
          </w:p>
        </w:tc>
        <w:tc>
          <w:tcPr>
            <w:tcW w:w="3240" w:type="dxa"/>
          </w:tcPr>
          <w:p w14:paraId="3D4AD7BE" w14:textId="288EB29F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entry form is displayed</w:t>
            </w:r>
          </w:p>
        </w:tc>
      </w:tr>
      <w:tr w:rsidR="00623F22" w:rsidRPr="005E60C1" w14:paraId="7C089C4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661C7A78" w14:textId="77777777" w:rsidR="00623F22" w:rsidRPr="001D528E" w:rsidRDefault="00623F22" w:rsidP="00A35855">
            <w:pPr>
              <w:jc w:val="right"/>
            </w:pPr>
          </w:p>
        </w:tc>
        <w:tc>
          <w:tcPr>
            <w:tcW w:w="810" w:type="dxa"/>
          </w:tcPr>
          <w:p w14:paraId="6D934C4C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6E2DF5E" w14:textId="1B3F3911" w:rsidR="00623F22" w:rsidRPr="005E60C1" w:rsidRDefault="00623F22" w:rsidP="00623F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media details; click submit</w:t>
            </w:r>
          </w:p>
        </w:tc>
        <w:tc>
          <w:tcPr>
            <w:tcW w:w="3240" w:type="dxa"/>
          </w:tcPr>
          <w:p w14:paraId="089FF863" w14:textId="1FCB0FBE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new media item is added</w:t>
            </w:r>
          </w:p>
        </w:tc>
      </w:tr>
      <w:tr w:rsidR="00623F22" w:rsidRPr="005E60C1" w14:paraId="790CECC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5FE6A5" w14:textId="77777777" w:rsidR="00623F22" w:rsidRPr="001D528E" w:rsidRDefault="00623F22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7203138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14E0F946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FE3D040" w14:textId="77777777" w:rsidR="00623F22" w:rsidRPr="001D528E" w:rsidRDefault="00623F22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61B9182A" w14:textId="77777777" w:rsidR="00623F22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623F22" w:rsidRPr="005E60C1" w14:paraId="2AFDE15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C7A921" w14:textId="77777777" w:rsidR="00623F22" w:rsidRPr="001D528E" w:rsidRDefault="00623F22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27B02165" w14:textId="77777777" w:rsidR="00623F22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6DD2563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0882E742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ED2DDD" w:rsidRPr="005E60C1" w14:paraId="4123028B" w14:textId="77777777" w:rsidTr="002366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745F8" w14:textId="77777777" w:rsidR="00ED2DDD" w:rsidRPr="001D528E" w:rsidRDefault="00ED2DDD" w:rsidP="00A35855">
            <w:pPr>
              <w:jc w:val="right"/>
            </w:pPr>
            <w:r w:rsidRPr="001D528E">
              <w:t>Use Case ID:</w:t>
            </w:r>
          </w:p>
        </w:tc>
        <w:tc>
          <w:tcPr>
            <w:tcW w:w="7650" w:type="dxa"/>
            <w:gridSpan w:val="3"/>
          </w:tcPr>
          <w:p w14:paraId="79E429C2" w14:textId="511103A8" w:rsidR="00ED2DDD" w:rsidRPr="005E60C1" w:rsidRDefault="00ED2DDD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07</w:t>
            </w:r>
          </w:p>
        </w:tc>
      </w:tr>
      <w:tr w:rsidR="00ED2DDD" w:rsidRPr="005E60C1" w14:paraId="17FF6F8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256D21" w14:textId="77777777" w:rsidR="00ED2DDD" w:rsidRPr="001D528E" w:rsidRDefault="00ED2DDD" w:rsidP="00A35855">
            <w:pPr>
              <w:jc w:val="right"/>
            </w:pPr>
            <w:r w:rsidRPr="001D528E">
              <w:t>Use Case Name:</w:t>
            </w:r>
          </w:p>
        </w:tc>
        <w:tc>
          <w:tcPr>
            <w:tcW w:w="7650" w:type="dxa"/>
            <w:gridSpan w:val="3"/>
          </w:tcPr>
          <w:p w14:paraId="71D874A2" w14:textId="00335081" w:rsidR="00ED2DDD" w:rsidRPr="005E60C1" w:rsidRDefault="00623F22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media</w:t>
            </w:r>
          </w:p>
        </w:tc>
      </w:tr>
      <w:tr w:rsidR="00ED2DDD" w:rsidRPr="005E60C1" w14:paraId="45AC2178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D674213" w14:textId="77777777" w:rsidR="00ED2DDD" w:rsidRPr="001D528E" w:rsidRDefault="00ED2DDD" w:rsidP="00A35855">
            <w:pPr>
              <w:jc w:val="right"/>
            </w:pPr>
            <w:r w:rsidRPr="001D528E">
              <w:t>Description:</w:t>
            </w:r>
          </w:p>
          <w:p w14:paraId="3D5EA22D" w14:textId="77777777" w:rsidR="00ED2DDD" w:rsidRPr="001D528E" w:rsidRDefault="00ED2DDD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728078ED" w14:textId="0D63CE9C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media item needs to be removed from the system.</w:t>
            </w:r>
          </w:p>
        </w:tc>
      </w:tr>
      <w:tr w:rsidR="00ED2DDD" w:rsidRPr="005E60C1" w14:paraId="724928C9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778CDEB8" w14:textId="77777777" w:rsidR="00ED2DDD" w:rsidRPr="001D528E" w:rsidRDefault="00ED2DDD" w:rsidP="00A35855"/>
        </w:tc>
      </w:tr>
      <w:tr w:rsidR="00ED2DDD" w:rsidRPr="005E60C1" w14:paraId="6BF0708F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E8F3E" w14:textId="77777777" w:rsidR="00ED2DDD" w:rsidRPr="001D528E" w:rsidRDefault="00ED2DDD" w:rsidP="00A35855">
            <w:pPr>
              <w:jc w:val="right"/>
            </w:pPr>
            <w:r w:rsidRPr="001D528E">
              <w:t>Actor:</w:t>
            </w:r>
          </w:p>
        </w:tc>
        <w:tc>
          <w:tcPr>
            <w:tcW w:w="7650" w:type="dxa"/>
            <w:gridSpan w:val="3"/>
          </w:tcPr>
          <w:p w14:paraId="72BA30D6" w14:textId="576248BE" w:rsidR="00ED2DDD" w:rsidRPr="005E60C1" w:rsidRDefault="00623F2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ED2DDD" w:rsidRPr="005E60C1" w14:paraId="3AFB700D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21B10AB" w14:textId="77777777" w:rsidR="00ED2DDD" w:rsidRPr="001D528E" w:rsidRDefault="00ED2DDD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635B2731" w14:textId="28E320B1" w:rsidR="00ED2DDD" w:rsidRPr="005E60C1" w:rsidRDefault="00CB2BD8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</w:t>
            </w:r>
            <w:r w:rsidR="00F64DDB">
              <w:rPr>
                <w:rFonts w:asciiTheme="majorHAnsi" w:hAnsiTheme="majorHAnsi"/>
              </w:rPr>
              <w:t xml:space="preserve"> media item must exist.</w:t>
            </w:r>
          </w:p>
        </w:tc>
      </w:tr>
      <w:tr w:rsidR="00ED2DDD" w:rsidRPr="005E60C1" w14:paraId="7D484BC0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0666C2" w14:textId="77777777" w:rsidR="00ED2DDD" w:rsidRPr="001D528E" w:rsidRDefault="00ED2DDD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1FA0F79F" w14:textId="39DA1FF9" w:rsidR="00ED2DDD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media item deleted no longer exists in the system.</w:t>
            </w:r>
          </w:p>
        </w:tc>
      </w:tr>
      <w:tr w:rsidR="00ED2DDD" w:rsidRPr="005E60C1" w14:paraId="537BD86A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8EFF68" w14:textId="77777777" w:rsidR="00ED2DDD" w:rsidRPr="001D528E" w:rsidRDefault="00ED2DDD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5DE91FF5" w14:textId="37C55329" w:rsidR="00ED2DDD" w:rsidRPr="005E60C1" w:rsidRDefault="00F64DDB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an admin needs to delete media. Est: weekly</w:t>
            </w:r>
          </w:p>
        </w:tc>
      </w:tr>
      <w:tr w:rsidR="00ED2DDD" w:rsidRPr="005E60C1" w14:paraId="2BBFA545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12A2F40" w14:textId="77777777" w:rsidR="00ED2DDD" w:rsidRPr="001D528E" w:rsidRDefault="00ED2DDD" w:rsidP="00A35855">
            <w:pPr>
              <w:jc w:val="right"/>
            </w:pPr>
            <w:r w:rsidRPr="001D528E">
              <w:lastRenderedPageBreak/>
              <w:t>Flow of Events:</w:t>
            </w:r>
          </w:p>
        </w:tc>
        <w:tc>
          <w:tcPr>
            <w:tcW w:w="810" w:type="dxa"/>
          </w:tcPr>
          <w:p w14:paraId="5A6394CC" w14:textId="77777777" w:rsidR="00ED2DDD" w:rsidRPr="005E60C1" w:rsidRDefault="00ED2DDD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39503B30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55FB7B8D" w14:textId="77777777" w:rsidR="00ED2DDD" w:rsidRPr="005E60C1" w:rsidRDefault="00ED2DDD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F64DDB" w:rsidRPr="005E60C1" w14:paraId="1A45D5B3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723401C2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50346A6F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05E40104" w14:textId="28142AD5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into Tardis-box</w:t>
            </w:r>
          </w:p>
        </w:tc>
        <w:tc>
          <w:tcPr>
            <w:tcW w:w="3240" w:type="dxa"/>
          </w:tcPr>
          <w:p w14:paraId="17079E05" w14:textId="4C32BB03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F64DDB" w:rsidRPr="005E60C1" w14:paraId="2466A7EE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423EA21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D9AD02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69CF0854" w14:textId="5ED1D13B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467F8037" w14:textId="3254B0C8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F64DDB" w:rsidRPr="005E60C1" w14:paraId="3872EB74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11452929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2548B940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71F79E4B" w14:textId="760EB528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media sub-panel</w:t>
            </w:r>
          </w:p>
        </w:tc>
        <w:tc>
          <w:tcPr>
            <w:tcW w:w="3240" w:type="dxa"/>
          </w:tcPr>
          <w:p w14:paraId="43809F7A" w14:textId="2D48AAD4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media actions is displayed</w:t>
            </w:r>
          </w:p>
        </w:tc>
      </w:tr>
      <w:tr w:rsidR="00F64DDB" w:rsidRPr="005E60C1" w14:paraId="6C702C1A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BF9CB4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70EB7DE1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15490E70" w14:textId="6E69CC1F" w:rsidR="00F64DDB" w:rsidRPr="005E60C1" w:rsidRDefault="00F64DDB" w:rsidP="00F64D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delete media</w:t>
            </w:r>
          </w:p>
        </w:tc>
        <w:tc>
          <w:tcPr>
            <w:tcW w:w="3240" w:type="dxa"/>
          </w:tcPr>
          <w:p w14:paraId="2EBB8F2B" w14:textId="2367C03A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available media items is displayed</w:t>
            </w:r>
          </w:p>
        </w:tc>
      </w:tr>
      <w:tr w:rsidR="00F64DDB" w:rsidRPr="005E60C1" w14:paraId="52C6B85F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658C63A" w14:textId="77777777" w:rsidR="00F64DDB" w:rsidRPr="001D528E" w:rsidRDefault="00F64DDB" w:rsidP="00A35855">
            <w:pPr>
              <w:jc w:val="right"/>
            </w:pPr>
          </w:p>
        </w:tc>
        <w:tc>
          <w:tcPr>
            <w:tcW w:w="810" w:type="dxa"/>
          </w:tcPr>
          <w:p w14:paraId="36B95E63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0066C21A" w14:textId="6D106E27" w:rsidR="00F64DDB" w:rsidRPr="005E60C1" w:rsidRDefault="009D1EA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the media item; click delete</w:t>
            </w:r>
          </w:p>
        </w:tc>
        <w:tc>
          <w:tcPr>
            <w:tcW w:w="3240" w:type="dxa"/>
          </w:tcPr>
          <w:p w14:paraId="01311386" w14:textId="278E6D62" w:rsidR="00F64DDB" w:rsidRPr="005E60C1" w:rsidRDefault="00F64DDB" w:rsidP="009D1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The media item is </w:t>
            </w:r>
            <w:r w:rsidR="009D1EA5">
              <w:rPr>
                <w:rFonts w:asciiTheme="majorHAnsi" w:hAnsiTheme="majorHAnsi"/>
              </w:rPr>
              <w:t>deleted</w:t>
            </w:r>
          </w:p>
        </w:tc>
      </w:tr>
      <w:tr w:rsidR="00F64DDB" w:rsidRPr="005E60C1" w14:paraId="2263B5A2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9C01AC" w14:textId="77777777" w:rsidR="00F64DDB" w:rsidRPr="001D528E" w:rsidRDefault="00F64DDB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77F8E485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8B77737" w14:textId="77777777" w:rsidTr="00236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3BD04E" w14:textId="77777777" w:rsidR="00F64DDB" w:rsidRPr="001D528E" w:rsidRDefault="00F64DDB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1FB332FB" w14:textId="77777777" w:rsidR="00F64DDB" w:rsidRPr="005E60C1" w:rsidRDefault="00F64DD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F64DDB" w:rsidRPr="005E60C1" w14:paraId="372B3FA6" w14:textId="77777777" w:rsidTr="002366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653D03" w14:textId="77777777" w:rsidR="00F64DDB" w:rsidRPr="001D528E" w:rsidRDefault="00F64DDB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53E29998" w14:textId="77777777" w:rsidR="00F64DDB" w:rsidRPr="005E60C1" w:rsidRDefault="00F64DDB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8BA31D9" w14:textId="77777777" w:rsidR="00ED2DDD" w:rsidRDefault="00ED2DDD" w:rsidP="002A3BE3">
      <w:pPr>
        <w:rPr>
          <w:rFonts w:asciiTheme="majorHAnsi" w:hAnsiTheme="majorHAnsi" w:cs="Arial"/>
          <w:b/>
        </w:rPr>
      </w:pPr>
    </w:p>
    <w:p w14:paraId="20EE8A3F" w14:textId="77777777" w:rsidR="00A40B89" w:rsidRDefault="00A40B89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40B89" w:rsidRPr="005E60C1" w14:paraId="5D34E004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6FDCD2" w14:textId="77777777" w:rsidR="00A40B89" w:rsidRPr="00582068" w:rsidRDefault="00A40B89" w:rsidP="00A35855">
            <w:pPr>
              <w:jc w:val="right"/>
            </w:pPr>
            <w:r w:rsidRPr="00582068">
              <w:t>Use Case ID:</w:t>
            </w:r>
          </w:p>
        </w:tc>
        <w:tc>
          <w:tcPr>
            <w:tcW w:w="7650" w:type="dxa"/>
            <w:gridSpan w:val="3"/>
          </w:tcPr>
          <w:p w14:paraId="60775641" w14:textId="2C8FA295" w:rsidR="00A40B89" w:rsidRPr="005E60C1" w:rsidRDefault="00A40B89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08</w:t>
            </w:r>
          </w:p>
        </w:tc>
      </w:tr>
      <w:tr w:rsidR="00A40B89" w:rsidRPr="005E60C1" w14:paraId="1E9C337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082E294" w14:textId="77777777" w:rsidR="00A40B89" w:rsidRPr="00582068" w:rsidRDefault="00A40B89" w:rsidP="00A35855">
            <w:pPr>
              <w:jc w:val="right"/>
            </w:pPr>
            <w:r w:rsidRPr="00582068">
              <w:t>Use Case Name:</w:t>
            </w:r>
          </w:p>
        </w:tc>
        <w:tc>
          <w:tcPr>
            <w:tcW w:w="7650" w:type="dxa"/>
            <w:gridSpan w:val="3"/>
          </w:tcPr>
          <w:p w14:paraId="483B1B89" w14:textId="63FE07FB" w:rsidR="00A40B89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Login Member</w:t>
            </w:r>
          </w:p>
        </w:tc>
      </w:tr>
      <w:tr w:rsidR="00A40B89" w:rsidRPr="005E60C1" w14:paraId="72C6BA14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6EDD6D" w14:textId="77777777" w:rsidR="00A40B89" w:rsidRPr="00582068" w:rsidRDefault="00A40B89" w:rsidP="00A35855">
            <w:pPr>
              <w:jc w:val="right"/>
            </w:pPr>
            <w:r w:rsidRPr="00582068">
              <w:t>Description:</w:t>
            </w:r>
          </w:p>
          <w:p w14:paraId="5D319B34" w14:textId="77777777" w:rsidR="00A40B89" w:rsidRPr="00582068" w:rsidRDefault="00A40B89" w:rsidP="00A35855">
            <w:pPr>
              <w:jc w:val="right"/>
            </w:pPr>
          </w:p>
        </w:tc>
        <w:tc>
          <w:tcPr>
            <w:tcW w:w="7650" w:type="dxa"/>
            <w:gridSpan w:val="3"/>
          </w:tcPr>
          <w:p w14:paraId="531BF65A" w14:textId="33EF0B72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member may login to account</w:t>
            </w:r>
          </w:p>
        </w:tc>
      </w:tr>
      <w:tr w:rsidR="00A40B89" w:rsidRPr="005E60C1" w14:paraId="66B30D5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4CDD73DF" w14:textId="77777777" w:rsidR="00A40B89" w:rsidRPr="00582068" w:rsidRDefault="00A40B89" w:rsidP="00A35855"/>
        </w:tc>
      </w:tr>
      <w:tr w:rsidR="00A40B89" w:rsidRPr="005E60C1" w14:paraId="77930AFC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E13F947" w14:textId="77777777" w:rsidR="00A40B89" w:rsidRPr="00582068" w:rsidRDefault="00A40B89" w:rsidP="00A35855">
            <w:pPr>
              <w:jc w:val="right"/>
            </w:pPr>
            <w:r w:rsidRPr="00582068">
              <w:t>Actor:</w:t>
            </w:r>
          </w:p>
        </w:tc>
        <w:tc>
          <w:tcPr>
            <w:tcW w:w="7650" w:type="dxa"/>
            <w:gridSpan w:val="3"/>
          </w:tcPr>
          <w:p w14:paraId="5F4F12D9" w14:textId="7496F119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</w:t>
            </w:r>
          </w:p>
        </w:tc>
      </w:tr>
      <w:tr w:rsidR="00A40B89" w:rsidRPr="005E60C1" w14:paraId="2E1DA3D4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F1964EC" w14:textId="77777777" w:rsidR="00A40B89" w:rsidRPr="00582068" w:rsidRDefault="00A40B89" w:rsidP="00A35855">
            <w:pPr>
              <w:jc w:val="right"/>
            </w:pPr>
            <w:r w:rsidRPr="00582068">
              <w:t>Pre-conditions:</w:t>
            </w:r>
          </w:p>
        </w:tc>
        <w:tc>
          <w:tcPr>
            <w:tcW w:w="7650" w:type="dxa"/>
            <w:gridSpan w:val="3"/>
          </w:tcPr>
          <w:p w14:paraId="6C41A9D8" w14:textId="5DAC405F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on login page</w:t>
            </w:r>
          </w:p>
        </w:tc>
      </w:tr>
      <w:tr w:rsidR="00A40B89" w:rsidRPr="005E60C1" w14:paraId="37401B9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22C645" w14:textId="77777777" w:rsidR="00A40B89" w:rsidRPr="00582068" w:rsidRDefault="00A40B89" w:rsidP="00A35855">
            <w:pPr>
              <w:jc w:val="right"/>
            </w:pPr>
            <w:r w:rsidRPr="00582068">
              <w:t>Post-conditions:</w:t>
            </w:r>
          </w:p>
        </w:tc>
        <w:tc>
          <w:tcPr>
            <w:tcW w:w="7650" w:type="dxa"/>
            <w:gridSpan w:val="3"/>
          </w:tcPr>
          <w:p w14:paraId="4B1D1F21" w14:textId="342E52C1" w:rsidR="00A40B89" w:rsidRPr="005E60C1" w:rsidRDefault="00966C51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 is logged in</w:t>
            </w:r>
          </w:p>
        </w:tc>
      </w:tr>
      <w:tr w:rsidR="00A40B89" w:rsidRPr="005E60C1" w14:paraId="4F6C6836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16E56B4" w14:textId="77777777" w:rsidR="00A40B89" w:rsidRPr="00582068" w:rsidRDefault="00A40B89" w:rsidP="00A35855">
            <w:pPr>
              <w:jc w:val="right"/>
            </w:pPr>
            <w:r w:rsidRPr="00582068">
              <w:t>Frequency of Use:</w:t>
            </w:r>
          </w:p>
        </w:tc>
        <w:tc>
          <w:tcPr>
            <w:tcW w:w="7650" w:type="dxa"/>
            <w:gridSpan w:val="3"/>
          </w:tcPr>
          <w:p w14:paraId="710106BD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487D401F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0CE6BAA9" w14:textId="77777777" w:rsidR="00A40B89" w:rsidRPr="00582068" w:rsidRDefault="00A40B89" w:rsidP="00A35855">
            <w:pPr>
              <w:jc w:val="right"/>
            </w:pPr>
            <w:r w:rsidRPr="00582068">
              <w:t>Flow of Events:</w:t>
            </w:r>
          </w:p>
        </w:tc>
        <w:tc>
          <w:tcPr>
            <w:tcW w:w="810" w:type="dxa"/>
          </w:tcPr>
          <w:p w14:paraId="0A938D1C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99928FD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63C64621" w14:textId="77777777" w:rsidR="00A40B89" w:rsidRPr="005E60C1" w:rsidRDefault="00A40B89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40B89" w:rsidRPr="005E60C1" w14:paraId="53682269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0811C0D4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2C1F3725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4934DC6" w14:textId="6EACDFD2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Enter email-id and password, clicks on Login button</w:t>
            </w:r>
          </w:p>
        </w:tc>
        <w:tc>
          <w:tcPr>
            <w:tcW w:w="3240" w:type="dxa"/>
          </w:tcPr>
          <w:p w14:paraId="1A89512F" w14:textId="77777777" w:rsidR="007172CE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Verifies information, </w:t>
            </w:r>
            <w:r w:rsidR="007172CE">
              <w:rPr>
                <w:rFonts w:asciiTheme="majorHAnsi" w:hAnsiTheme="majorHAnsi"/>
              </w:rPr>
              <w:t xml:space="preserve">if account is an admin account, the system will go to the admin page. </w:t>
            </w:r>
          </w:p>
          <w:p w14:paraId="621B7BC5" w14:textId="536E2F36" w:rsidR="00A40B89" w:rsidRPr="005E60C1" w:rsidRDefault="007172CE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Members are logged in</w:t>
            </w:r>
            <w:r w:rsidR="00966C51">
              <w:rPr>
                <w:rFonts w:asciiTheme="majorHAnsi" w:hAnsiTheme="majorHAnsi"/>
              </w:rPr>
              <w:t xml:space="preserve"> and </w:t>
            </w:r>
            <w:r>
              <w:rPr>
                <w:rFonts w:asciiTheme="majorHAnsi" w:hAnsiTheme="majorHAnsi"/>
              </w:rPr>
              <w:t xml:space="preserve">sent </w:t>
            </w:r>
            <w:r w:rsidR="00966C51">
              <w:rPr>
                <w:rFonts w:asciiTheme="majorHAnsi" w:hAnsiTheme="majorHAnsi"/>
              </w:rPr>
              <w:t>to view items page</w:t>
            </w:r>
          </w:p>
        </w:tc>
      </w:tr>
      <w:tr w:rsidR="00A40B89" w:rsidRPr="005E60C1" w14:paraId="34A0534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CFCFAEC" w14:textId="77777777" w:rsidR="00A40B89" w:rsidRPr="00582068" w:rsidRDefault="00A40B89" w:rsidP="00A35855">
            <w:pPr>
              <w:jc w:val="right"/>
            </w:pPr>
          </w:p>
        </w:tc>
        <w:tc>
          <w:tcPr>
            <w:tcW w:w="810" w:type="dxa"/>
          </w:tcPr>
          <w:p w14:paraId="70331556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72C669C4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bookmarkStart w:id="5" w:name="_GoBack"/>
            <w:bookmarkEnd w:id="5"/>
          </w:p>
        </w:tc>
        <w:tc>
          <w:tcPr>
            <w:tcW w:w="3240" w:type="dxa"/>
          </w:tcPr>
          <w:p w14:paraId="40D48933" w14:textId="77777777" w:rsidR="00A40B89" w:rsidRPr="005E60C1" w:rsidRDefault="00833392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If waitlisted item is now available, system displays message indicating that the item is available for check-out and will be deleted from the waitlist (checkout is in different UC table)</w:t>
            </w:r>
          </w:p>
        </w:tc>
      </w:tr>
      <w:tr w:rsidR="00A40B89" w:rsidRPr="005E60C1" w14:paraId="496F639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1C977CB" w14:textId="77777777" w:rsidR="00A40B89" w:rsidRPr="00582068" w:rsidRDefault="00A40B89" w:rsidP="00A35855">
            <w:pPr>
              <w:jc w:val="right"/>
            </w:pPr>
            <w:r w:rsidRPr="00582068">
              <w:t>Variations:</w:t>
            </w:r>
          </w:p>
        </w:tc>
        <w:tc>
          <w:tcPr>
            <w:tcW w:w="7650" w:type="dxa"/>
            <w:gridSpan w:val="3"/>
          </w:tcPr>
          <w:p w14:paraId="5905AA9E" w14:textId="3AC46A37" w:rsidR="00A40B89" w:rsidRPr="005E60C1" w:rsidRDefault="00966C51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Email-id and/or Password invalid – system issues error message and clears screen</w:t>
            </w:r>
          </w:p>
        </w:tc>
      </w:tr>
      <w:tr w:rsidR="00A40B89" w:rsidRPr="005E60C1" w14:paraId="78C6992A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4D4D4F" w14:textId="77777777" w:rsidR="00A40B89" w:rsidRPr="00582068" w:rsidRDefault="00A40B89" w:rsidP="00A35855">
            <w:pPr>
              <w:jc w:val="right"/>
            </w:pPr>
            <w:r w:rsidRPr="00582068">
              <w:t>Notes &amp; Issues:</w:t>
            </w:r>
          </w:p>
        </w:tc>
        <w:tc>
          <w:tcPr>
            <w:tcW w:w="7650" w:type="dxa"/>
            <w:gridSpan w:val="3"/>
          </w:tcPr>
          <w:p w14:paraId="1D9BB049" w14:textId="77777777" w:rsidR="00A40B89" w:rsidRPr="005E60C1" w:rsidRDefault="00A40B89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40B89" w:rsidRPr="005E60C1" w14:paraId="286ED585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5EEC662" w14:textId="77777777" w:rsidR="00A40B89" w:rsidRPr="00582068" w:rsidRDefault="00A40B89" w:rsidP="00A35855">
            <w:pPr>
              <w:jc w:val="right"/>
            </w:pPr>
            <w:r w:rsidRPr="00582068">
              <w:t>Developer Notes:</w:t>
            </w:r>
          </w:p>
        </w:tc>
        <w:tc>
          <w:tcPr>
            <w:tcW w:w="7650" w:type="dxa"/>
            <w:gridSpan w:val="3"/>
          </w:tcPr>
          <w:p w14:paraId="643D8D9E" w14:textId="77777777" w:rsidR="00A40B89" w:rsidRPr="005E60C1" w:rsidRDefault="00A40B89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2E76B1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138394B6" w14:textId="77777777" w:rsidR="00A35855" w:rsidRDefault="00A35855" w:rsidP="002A3BE3">
      <w:pPr>
        <w:rPr>
          <w:rFonts w:asciiTheme="majorHAnsi" w:hAnsiTheme="majorHAnsi" w:cs="Arial"/>
          <w:b/>
        </w:rPr>
      </w:pPr>
    </w:p>
    <w:tbl>
      <w:tblPr>
        <w:tblStyle w:val="LightGrid-Accent1"/>
        <w:tblW w:w="9810" w:type="dxa"/>
        <w:tblLook w:val="04A0" w:firstRow="1" w:lastRow="0" w:firstColumn="1" w:lastColumn="0" w:noHBand="0" w:noVBand="1"/>
      </w:tblPr>
      <w:tblGrid>
        <w:gridCol w:w="2160"/>
        <w:gridCol w:w="810"/>
        <w:gridCol w:w="3600"/>
        <w:gridCol w:w="3240"/>
      </w:tblGrid>
      <w:tr w:rsidR="00A35855" w:rsidRPr="005E60C1" w14:paraId="2EDED6EC" w14:textId="77777777" w:rsidTr="00A35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825841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ID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64807394" w14:textId="4A887E03" w:rsidR="00A35855" w:rsidRPr="005E60C1" w:rsidRDefault="00A35855" w:rsidP="00A358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60C1">
              <w:t>UC-</w:t>
            </w:r>
            <w:r>
              <w:t>09</w:t>
            </w:r>
          </w:p>
        </w:tc>
      </w:tr>
      <w:tr w:rsidR="00A35855" w:rsidRPr="005E60C1" w14:paraId="4DC8232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E7F3A0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Use Case Name</w:t>
            </w:r>
            <w:r w:rsidRPr="005E60C1">
              <w:rPr>
                <w:b w:val="0"/>
              </w:rPr>
              <w:t>:</w:t>
            </w:r>
          </w:p>
        </w:tc>
        <w:tc>
          <w:tcPr>
            <w:tcW w:w="7650" w:type="dxa"/>
            <w:gridSpan w:val="3"/>
          </w:tcPr>
          <w:p w14:paraId="1E7A1D70" w14:textId="1943CF78" w:rsidR="00A35855" w:rsidRPr="005E60C1" w:rsidRDefault="00B0405B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Delete account (Admin)</w:t>
            </w:r>
          </w:p>
        </w:tc>
      </w:tr>
      <w:tr w:rsidR="00A35855" w:rsidRPr="005E60C1" w14:paraId="2044EF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F8BA34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t>Description</w:t>
            </w:r>
            <w:r w:rsidRPr="005E60C1">
              <w:rPr>
                <w:b w:val="0"/>
              </w:rPr>
              <w:t>:</w:t>
            </w:r>
          </w:p>
          <w:p w14:paraId="0E0C111E" w14:textId="77777777" w:rsidR="00A35855" w:rsidRPr="005E60C1" w:rsidRDefault="00A35855" w:rsidP="00A35855">
            <w:pPr>
              <w:jc w:val="right"/>
              <w:rPr>
                <w:b w:val="0"/>
              </w:rPr>
            </w:pPr>
          </w:p>
        </w:tc>
        <w:tc>
          <w:tcPr>
            <w:tcW w:w="7650" w:type="dxa"/>
            <w:gridSpan w:val="3"/>
          </w:tcPr>
          <w:p w14:paraId="7FF97686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Administrators can remove user accounts</w:t>
            </w:r>
          </w:p>
        </w:tc>
      </w:tr>
      <w:tr w:rsidR="00A35855" w:rsidRPr="005E60C1" w14:paraId="3FCEC70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0" w:type="dxa"/>
            <w:gridSpan w:val="4"/>
          </w:tcPr>
          <w:p w14:paraId="0FA81F8B" w14:textId="77777777" w:rsidR="00A35855" w:rsidRPr="005E60C1" w:rsidRDefault="00A35855" w:rsidP="00A35855"/>
        </w:tc>
      </w:tr>
      <w:tr w:rsidR="00A35855" w:rsidRPr="005E60C1" w14:paraId="6C381FB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AB52AFB" w14:textId="77777777" w:rsidR="00A35855" w:rsidRPr="005E60C1" w:rsidRDefault="00A35855" w:rsidP="00A35855">
            <w:pPr>
              <w:jc w:val="right"/>
              <w:rPr>
                <w:b w:val="0"/>
              </w:rPr>
            </w:pPr>
            <w:r w:rsidRPr="005E60C1">
              <w:rPr>
                <w:b w:val="0"/>
              </w:rPr>
              <w:t>Actor:</w:t>
            </w:r>
          </w:p>
        </w:tc>
        <w:tc>
          <w:tcPr>
            <w:tcW w:w="7650" w:type="dxa"/>
            <w:gridSpan w:val="3"/>
          </w:tcPr>
          <w:p w14:paraId="133ED32D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</w:t>
            </w:r>
          </w:p>
        </w:tc>
      </w:tr>
      <w:tr w:rsidR="00A35855" w:rsidRPr="005E60C1" w14:paraId="5006221E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0259C6D" w14:textId="77777777" w:rsidR="00A35855" w:rsidRPr="001D528E" w:rsidRDefault="00A35855" w:rsidP="00A35855">
            <w:pPr>
              <w:jc w:val="right"/>
            </w:pPr>
            <w:r w:rsidRPr="001D528E">
              <w:t>Pre-conditions:</w:t>
            </w:r>
          </w:p>
        </w:tc>
        <w:tc>
          <w:tcPr>
            <w:tcW w:w="7650" w:type="dxa"/>
            <w:gridSpan w:val="3"/>
          </w:tcPr>
          <w:p w14:paraId="7DEEDFA1" w14:textId="57EFD735" w:rsidR="00A35855" w:rsidRPr="005E60C1" w:rsidRDefault="008660AF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that needs to be deleted exists.</w:t>
            </w:r>
          </w:p>
        </w:tc>
      </w:tr>
      <w:tr w:rsidR="00A35855" w:rsidRPr="005E60C1" w14:paraId="005B7596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657B1D7" w14:textId="77777777" w:rsidR="00A35855" w:rsidRPr="001D528E" w:rsidRDefault="00A35855" w:rsidP="00A35855">
            <w:pPr>
              <w:jc w:val="right"/>
            </w:pPr>
            <w:r w:rsidRPr="001D528E">
              <w:t>Post-conditions:</w:t>
            </w:r>
          </w:p>
        </w:tc>
        <w:tc>
          <w:tcPr>
            <w:tcW w:w="7650" w:type="dxa"/>
            <w:gridSpan w:val="3"/>
          </w:tcPr>
          <w:p w14:paraId="3D4E4FE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deleted user no longer exists.</w:t>
            </w:r>
          </w:p>
        </w:tc>
      </w:tr>
      <w:tr w:rsidR="00A35855" w:rsidRPr="005E60C1" w14:paraId="087A257D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BA9EDC" w14:textId="77777777" w:rsidR="00A35855" w:rsidRPr="001D528E" w:rsidRDefault="00A35855" w:rsidP="00A35855">
            <w:pPr>
              <w:jc w:val="right"/>
            </w:pPr>
            <w:r w:rsidRPr="001D528E">
              <w:t>Frequency of Use:</w:t>
            </w:r>
          </w:p>
        </w:tc>
        <w:tc>
          <w:tcPr>
            <w:tcW w:w="7650" w:type="dxa"/>
            <w:gridSpan w:val="3"/>
          </w:tcPr>
          <w:p w14:paraId="456D2D92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Arbitrary, anytime a user needs to be removed by an administrator. Est: monthly.</w:t>
            </w:r>
          </w:p>
        </w:tc>
      </w:tr>
      <w:tr w:rsidR="00A35855" w:rsidRPr="005E60C1" w14:paraId="76C7035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 w:val="restart"/>
          </w:tcPr>
          <w:p w14:paraId="50FCF205" w14:textId="77777777" w:rsidR="00A35855" w:rsidRPr="001D528E" w:rsidRDefault="00A35855" w:rsidP="00A35855">
            <w:pPr>
              <w:jc w:val="right"/>
            </w:pPr>
            <w:r w:rsidRPr="001D528E">
              <w:t>Flow of Events:</w:t>
            </w:r>
          </w:p>
        </w:tc>
        <w:tc>
          <w:tcPr>
            <w:tcW w:w="810" w:type="dxa"/>
          </w:tcPr>
          <w:p w14:paraId="12DD79D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600" w:type="dxa"/>
          </w:tcPr>
          <w:p w14:paraId="559806A5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Actor Action</w:t>
            </w:r>
          </w:p>
        </w:tc>
        <w:tc>
          <w:tcPr>
            <w:tcW w:w="3240" w:type="dxa"/>
          </w:tcPr>
          <w:p w14:paraId="4443C41A" w14:textId="77777777" w:rsidR="00A35855" w:rsidRPr="005E60C1" w:rsidRDefault="00A35855" w:rsidP="00A3585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5E60C1">
              <w:rPr>
                <w:rFonts w:asciiTheme="majorHAnsi" w:hAnsiTheme="majorHAnsi"/>
                <w:b/>
              </w:rPr>
              <w:t>System Response</w:t>
            </w:r>
          </w:p>
        </w:tc>
      </w:tr>
      <w:tr w:rsidR="00A35855" w:rsidRPr="005E60C1" w14:paraId="584EB99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BD72D8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8F9FAC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1.</w:t>
            </w:r>
          </w:p>
        </w:tc>
        <w:tc>
          <w:tcPr>
            <w:tcW w:w="3600" w:type="dxa"/>
          </w:tcPr>
          <w:p w14:paraId="49170F6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Log in to Tardis-box</w:t>
            </w:r>
          </w:p>
        </w:tc>
        <w:tc>
          <w:tcPr>
            <w:tcW w:w="3240" w:type="dxa"/>
          </w:tcPr>
          <w:p w14:paraId="14B75543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User credentials are verified</w:t>
            </w:r>
          </w:p>
        </w:tc>
      </w:tr>
      <w:tr w:rsidR="00A35855" w:rsidRPr="005E60C1" w14:paraId="546FC61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31BB6D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11F036F1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2.</w:t>
            </w:r>
          </w:p>
        </w:tc>
        <w:tc>
          <w:tcPr>
            <w:tcW w:w="3600" w:type="dxa"/>
          </w:tcPr>
          <w:p w14:paraId="47787612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administrator panel</w:t>
            </w:r>
          </w:p>
        </w:tc>
        <w:tc>
          <w:tcPr>
            <w:tcW w:w="3240" w:type="dxa"/>
          </w:tcPr>
          <w:p w14:paraId="7356650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Administrative options are displayed</w:t>
            </w:r>
          </w:p>
        </w:tc>
      </w:tr>
      <w:tr w:rsidR="00A35855" w:rsidRPr="005E60C1" w14:paraId="19F6C820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5F0F51DF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C4B8F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3.</w:t>
            </w:r>
          </w:p>
        </w:tc>
        <w:tc>
          <w:tcPr>
            <w:tcW w:w="3600" w:type="dxa"/>
          </w:tcPr>
          <w:p w14:paraId="3AF8DD95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on user sub-panel</w:t>
            </w:r>
          </w:p>
        </w:tc>
        <w:tc>
          <w:tcPr>
            <w:tcW w:w="3240" w:type="dxa"/>
          </w:tcPr>
          <w:p w14:paraId="78596EA6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 list of users is displayed</w:t>
            </w:r>
          </w:p>
        </w:tc>
      </w:tr>
      <w:tr w:rsidR="00A35855" w:rsidRPr="005E60C1" w14:paraId="34B2ACB1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2B6823CE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553267C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4.</w:t>
            </w:r>
          </w:p>
        </w:tc>
        <w:tc>
          <w:tcPr>
            <w:tcW w:w="3600" w:type="dxa"/>
          </w:tcPr>
          <w:p w14:paraId="09C53F1A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Select a user</w:t>
            </w:r>
          </w:p>
        </w:tc>
        <w:tc>
          <w:tcPr>
            <w:tcW w:w="3240" w:type="dxa"/>
          </w:tcPr>
          <w:p w14:paraId="6F12862F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highlighted</w:t>
            </w:r>
          </w:p>
        </w:tc>
      </w:tr>
      <w:tr w:rsidR="00A35855" w:rsidRPr="005E60C1" w14:paraId="5FA88ED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Merge/>
          </w:tcPr>
          <w:p w14:paraId="4597C044" w14:textId="77777777" w:rsidR="00A35855" w:rsidRPr="001D528E" w:rsidRDefault="00A35855" w:rsidP="00A35855">
            <w:pPr>
              <w:jc w:val="right"/>
            </w:pPr>
          </w:p>
        </w:tc>
        <w:tc>
          <w:tcPr>
            <w:tcW w:w="810" w:type="dxa"/>
          </w:tcPr>
          <w:p w14:paraId="69B7D2DB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5E60C1">
              <w:rPr>
                <w:rFonts w:asciiTheme="majorHAnsi" w:hAnsiTheme="majorHAnsi"/>
              </w:rPr>
              <w:t>5.</w:t>
            </w:r>
          </w:p>
        </w:tc>
        <w:tc>
          <w:tcPr>
            <w:tcW w:w="3600" w:type="dxa"/>
          </w:tcPr>
          <w:p w14:paraId="4C2119D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Click the remove icon</w:t>
            </w:r>
          </w:p>
        </w:tc>
        <w:tc>
          <w:tcPr>
            <w:tcW w:w="3240" w:type="dxa"/>
          </w:tcPr>
          <w:p w14:paraId="2CE81CE0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The user is removed</w:t>
            </w:r>
          </w:p>
        </w:tc>
      </w:tr>
      <w:tr w:rsidR="00A35855" w:rsidRPr="005E60C1" w14:paraId="2F8D10F7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BF923" w14:textId="77777777" w:rsidR="00A35855" w:rsidRPr="001D528E" w:rsidRDefault="00A35855" w:rsidP="00A35855">
            <w:pPr>
              <w:jc w:val="right"/>
            </w:pPr>
            <w:r w:rsidRPr="001D528E">
              <w:t>Variations:</w:t>
            </w:r>
          </w:p>
        </w:tc>
        <w:tc>
          <w:tcPr>
            <w:tcW w:w="7650" w:type="dxa"/>
            <w:gridSpan w:val="3"/>
          </w:tcPr>
          <w:p w14:paraId="0F118E4E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08A56B52" w14:textId="77777777" w:rsidTr="00A35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1D0AA46" w14:textId="77777777" w:rsidR="00A35855" w:rsidRPr="001D528E" w:rsidRDefault="00A35855" w:rsidP="00A35855">
            <w:pPr>
              <w:jc w:val="right"/>
            </w:pPr>
            <w:r w:rsidRPr="001D528E">
              <w:t>Notes &amp; Issues:</w:t>
            </w:r>
          </w:p>
        </w:tc>
        <w:tc>
          <w:tcPr>
            <w:tcW w:w="7650" w:type="dxa"/>
            <w:gridSpan w:val="3"/>
          </w:tcPr>
          <w:p w14:paraId="4D211167" w14:textId="77777777" w:rsidR="00A35855" w:rsidRPr="005E60C1" w:rsidRDefault="00A35855" w:rsidP="00A3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35855" w:rsidRPr="005E60C1" w14:paraId="74AC5D48" w14:textId="77777777" w:rsidTr="00A358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D12E688" w14:textId="77777777" w:rsidR="00A35855" w:rsidRPr="001D528E" w:rsidRDefault="00A35855" w:rsidP="00A35855">
            <w:pPr>
              <w:jc w:val="right"/>
            </w:pPr>
            <w:r w:rsidRPr="001D528E">
              <w:t>Developer Notes:</w:t>
            </w:r>
          </w:p>
        </w:tc>
        <w:tc>
          <w:tcPr>
            <w:tcW w:w="7650" w:type="dxa"/>
            <w:gridSpan w:val="3"/>
          </w:tcPr>
          <w:p w14:paraId="6922BCA8" w14:textId="77777777" w:rsidR="00A35855" w:rsidRPr="005E60C1" w:rsidRDefault="00A35855" w:rsidP="00A358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19A6F7EF" w14:textId="77777777" w:rsidR="00A35855" w:rsidRDefault="00A35855" w:rsidP="002A3BE3">
      <w:pPr>
        <w:rPr>
          <w:rFonts w:asciiTheme="majorHAnsi" w:hAnsiTheme="majorHAnsi" w:cs="Arial"/>
          <w:b/>
        </w:rPr>
      </w:pPr>
    </w:p>
    <w:p w14:paraId="7A3A605C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3F02111B" w14:textId="77777777" w:rsidR="00A40B89" w:rsidRDefault="00A40B89" w:rsidP="002A3BE3">
      <w:pPr>
        <w:rPr>
          <w:rFonts w:asciiTheme="majorHAnsi" w:hAnsiTheme="majorHAnsi" w:cs="Arial"/>
          <w:b/>
        </w:rPr>
      </w:pPr>
    </w:p>
    <w:p w14:paraId="268C2B8F" w14:textId="77777777" w:rsidR="00A40B89" w:rsidRPr="00351ED8" w:rsidRDefault="00A40B89" w:rsidP="002A3BE3">
      <w:pPr>
        <w:rPr>
          <w:rFonts w:asciiTheme="majorHAnsi" w:hAnsiTheme="majorHAnsi" w:cs="Arial"/>
          <w:b/>
        </w:rPr>
      </w:pPr>
    </w:p>
    <w:p w14:paraId="35A23A8A" w14:textId="209F6CCD" w:rsidR="002A3BE3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Activity Diagram:</w:t>
      </w:r>
    </w:p>
    <w:p w14:paraId="11DBD80D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0AD4279" w14:textId="77777777" w:rsidR="00DB385C" w:rsidRPr="00351ED8" w:rsidRDefault="00DB385C" w:rsidP="002A3BE3">
      <w:pPr>
        <w:rPr>
          <w:rFonts w:asciiTheme="majorHAnsi" w:hAnsiTheme="majorHAnsi" w:cs="Arial"/>
          <w:b/>
        </w:rPr>
      </w:pPr>
    </w:p>
    <w:p w14:paraId="7724C911" w14:textId="71E38C6B" w:rsidR="00DB385C" w:rsidRDefault="00DB385C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br w:type="page"/>
      </w:r>
    </w:p>
    <w:p w14:paraId="418EEBAB" w14:textId="6286651B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9429366" w14:textId="176C97B0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Data Storage</w:t>
      </w:r>
      <w:r w:rsidR="00BD1245">
        <w:rPr>
          <w:rFonts w:asciiTheme="majorHAnsi" w:hAnsiTheme="majorHAnsi" w:cs="Arial"/>
          <w:b/>
        </w:rPr>
        <w:t>:</w:t>
      </w:r>
    </w:p>
    <w:p w14:paraId="147D579C" w14:textId="4B99F908" w:rsidR="00DB385C" w:rsidRDefault="005B5B3D" w:rsidP="002A3BE3">
      <w:pPr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  <w:noProof/>
          <w:rPrChange w:id="6">
            <w:rPr>
              <w:noProof/>
            </w:rPr>
          </w:rPrChange>
        </w:rPr>
        <w:drawing>
          <wp:inline distT="0" distB="0" distL="0" distR="0" wp14:anchorId="226ED72B" wp14:editId="4853863A">
            <wp:extent cx="5943600" cy="5452110"/>
            <wp:effectExtent l="0" t="0" r="0" b="8890"/>
            <wp:docPr id="4" name="Picture 4" descr="Z:\storage\school\CUBoulder\courses\Object Oriented Analysis and Design\project\database relationsh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torage\school\CUBoulder\courses\Object Oriented Analysis and Design\project\database relationship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FE26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4542B64B" w14:textId="77777777" w:rsidR="005B5B3D" w:rsidRDefault="005B5B3D" w:rsidP="002A3BE3">
      <w:pPr>
        <w:rPr>
          <w:rFonts w:asciiTheme="majorHAnsi" w:hAnsiTheme="majorHAnsi" w:cs="Arial"/>
          <w:b/>
        </w:rPr>
      </w:pPr>
    </w:p>
    <w:p w14:paraId="6A1DA491" w14:textId="2796B0A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UI Mockups:</w:t>
      </w:r>
    </w:p>
    <w:p w14:paraId="5B0393E4" w14:textId="24BB24B9" w:rsidR="00DB385C" w:rsidRPr="00957B3B" w:rsidRDefault="005B5B3D" w:rsidP="002A3BE3">
      <w:pPr>
        <w:rPr>
          <w:rFonts w:asciiTheme="majorHAnsi" w:hAnsiTheme="majorHAnsi"/>
          <w:i/>
          <w:u w:val="single"/>
        </w:rPr>
      </w:pPr>
      <w:r w:rsidRPr="005B5B3D">
        <w:rPr>
          <w:rFonts w:asciiTheme="majorHAnsi" w:hAnsiTheme="majorHAnsi" w:cs="Arial"/>
          <w:i/>
          <w:u w:val="single"/>
        </w:rPr>
        <w:t>In separate document, will be merged later</w:t>
      </w:r>
    </w:p>
    <w:p w14:paraId="1F92C7FD" w14:textId="77777777" w:rsidR="00DB385C" w:rsidRDefault="00DB385C" w:rsidP="002A3BE3">
      <w:pPr>
        <w:rPr>
          <w:rFonts w:asciiTheme="majorHAnsi" w:hAnsiTheme="majorHAnsi" w:cs="Arial"/>
          <w:b/>
        </w:rPr>
      </w:pPr>
    </w:p>
    <w:p w14:paraId="26B53CBB" w14:textId="62219396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User Interactions:</w:t>
      </w:r>
    </w:p>
    <w:p w14:paraId="064D3D51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E3F39D4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7C65A2C0" w14:textId="3D27DACD" w:rsidR="002A3BE3" w:rsidRPr="00351ED8" w:rsidRDefault="002A3BE3" w:rsidP="002A3BE3">
      <w:pPr>
        <w:rPr>
          <w:rFonts w:asciiTheme="majorHAnsi" w:hAnsiTheme="majorHAnsi" w:cs="Arial"/>
          <w:b/>
        </w:rPr>
      </w:pPr>
      <w:r w:rsidRPr="00351ED8">
        <w:rPr>
          <w:rFonts w:asciiTheme="majorHAnsi" w:hAnsiTheme="majorHAnsi" w:cs="Arial"/>
          <w:b/>
        </w:rPr>
        <w:t>Class Diagram:</w:t>
      </w:r>
    </w:p>
    <w:p w14:paraId="3D01C73C" w14:textId="77777777" w:rsidR="002A3BE3" w:rsidRPr="00351ED8" w:rsidRDefault="002A3BE3" w:rsidP="002A3BE3">
      <w:pPr>
        <w:rPr>
          <w:rFonts w:asciiTheme="majorHAnsi" w:hAnsiTheme="majorHAnsi" w:cs="Arial"/>
          <w:b/>
        </w:rPr>
      </w:pPr>
    </w:p>
    <w:p w14:paraId="5C36060B" w14:textId="77777777" w:rsidR="00DB385C" w:rsidRDefault="00DB385C" w:rsidP="00DB385C">
      <w:pPr>
        <w:rPr>
          <w:rFonts w:asciiTheme="majorHAnsi" w:hAnsiTheme="majorHAnsi" w:cs="Arial"/>
          <w:b/>
        </w:rPr>
      </w:pPr>
      <w:r w:rsidRPr="00DB385C">
        <w:rPr>
          <w:rFonts w:asciiTheme="majorHAnsi" w:hAnsiTheme="majorHAnsi" w:cs="Arial"/>
          <w:b/>
          <w:highlight w:val="yellow"/>
        </w:rPr>
        <w:t>TODO</w:t>
      </w:r>
    </w:p>
    <w:p w14:paraId="02304F0A" w14:textId="77777777" w:rsidR="009C7344" w:rsidRPr="00351ED8" w:rsidRDefault="009C7344">
      <w:pPr>
        <w:rPr>
          <w:rFonts w:asciiTheme="majorHAnsi" w:hAnsiTheme="majorHAnsi"/>
        </w:rPr>
      </w:pPr>
    </w:p>
    <w:sectPr w:rsidR="009C7344" w:rsidRPr="00351ED8" w:rsidSect="00EA4D6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39E91F" w14:textId="77777777" w:rsidR="00555E13" w:rsidRDefault="00555E13" w:rsidP="00AC6C7E">
      <w:r>
        <w:separator/>
      </w:r>
    </w:p>
  </w:endnote>
  <w:endnote w:type="continuationSeparator" w:id="0">
    <w:p w14:paraId="791F1DFF" w14:textId="77777777" w:rsidR="00555E13" w:rsidRDefault="00555E13" w:rsidP="00AC6C7E">
      <w:r>
        <w:continuationSeparator/>
      </w:r>
    </w:p>
  </w:endnote>
  <w:endnote w:type="continuationNotice" w:id="1">
    <w:p w14:paraId="49BF8294" w14:textId="77777777" w:rsidR="00555E13" w:rsidRDefault="00555E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5CA00" w14:textId="77777777" w:rsidR="00957B3B" w:rsidRDefault="00957B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56B891" w14:textId="77777777" w:rsidR="00555E13" w:rsidRDefault="00555E13" w:rsidP="00AC6C7E">
      <w:r>
        <w:separator/>
      </w:r>
    </w:p>
  </w:footnote>
  <w:footnote w:type="continuationSeparator" w:id="0">
    <w:p w14:paraId="1EDF606F" w14:textId="77777777" w:rsidR="00555E13" w:rsidRDefault="00555E13" w:rsidP="00AC6C7E">
      <w:r>
        <w:continuationSeparator/>
      </w:r>
    </w:p>
  </w:footnote>
  <w:footnote w:type="continuationNotice" w:id="1">
    <w:p w14:paraId="19D8A6F0" w14:textId="77777777" w:rsidR="00555E13" w:rsidRDefault="00555E1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BFECA5" w14:textId="77777777" w:rsidR="00957B3B" w:rsidRDefault="00957B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03EA"/>
    <w:multiLevelType w:val="hybridMultilevel"/>
    <w:tmpl w:val="A63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976FD"/>
    <w:multiLevelType w:val="hybridMultilevel"/>
    <w:tmpl w:val="4364B7A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15731E05"/>
    <w:multiLevelType w:val="hybridMultilevel"/>
    <w:tmpl w:val="C70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97668"/>
    <w:multiLevelType w:val="hybridMultilevel"/>
    <w:tmpl w:val="81447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B59A0"/>
    <w:multiLevelType w:val="hybridMultilevel"/>
    <w:tmpl w:val="39166E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502A2B"/>
    <w:multiLevelType w:val="hybridMultilevel"/>
    <w:tmpl w:val="CCF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D30B38"/>
    <w:multiLevelType w:val="hybridMultilevel"/>
    <w:tmpl w:val="20E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revisionView w:markup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344"/>
    <w:rsid w:val="000463FF"/>
    <w:rsid w:val="000511C3"/>
    <w:rsid w:val="00080CDB"/>
    <w:rsid w:val="000D3020"/>
    <w:rsid w:val="000E0BC1"/>
    <w:rsid w:val="000E668D"/>
    <w:rsid w:val="001004C9"/>
    <w:rsid w:val="00135A26"/>
    <w:rsid w:val="001D528E"/>
    <w:rsid w:val="001E11DC"/>
    <w:rsid w:val="00230A14"/>
    <w:rsid w:val="002366F8"/>
    <w:rsid w:val="00244D3B"/>
    <w:rsid w:val="00273E97"/>
    <w:rsid w:val="002A3BE3"/>
    <w:rsid w:val="002C3E24"/>
    <w:rsid w:val="002D74FE"/>
    <w:rsid w:val="002E3918"/>
    <w:rsid w:val="002F5C2B"/>
    <w:rsid w:val="00332C10"/>
    <w:rsid w:val="003413DE"/>
    <w:rsid w:val="00351ED8"/>
    <w:rsid w:val="00373BFB"/>
    <w:rsid w:val="003E2689"/>
    <w:rsid w:val="003E45F3"/>
    <w:rsid w:val="0040363A"/>
    <w:rsid w:val="00420232"/>
    <w:rsid w:val="00421C53"/>
    <w:rsid w:val="00444E96"/>
    <w:rsid w:val="004763F2"/>
    <w:rsid w:val="00487E4A"/>
    <w:rsid w:val="004F22E0"/>
    <w:rsid w:val="00524726"/>
    <w:rsid w:val="00555E13"/>
    <w:rsid w:val="00570AD8"/>
    <w:rsid w:val="005B5B3D"/>
    <w:rsid w:val="006222FF"/>
    <w:rsid w:val="00623F22"/>
    <w:rsid w:val="006808C1"/>
    <w:rsid w:val="00680E6A"/>
    <w:rsid w:val="006A6CC9"/>
    <w:rsid w:val="006F57EA"/>
    <w:rsid w:val="007172CE"/>
    <w:rsid w:val="00744F25"/>
    <w:rsid w:val="00756CFC"/>
    <w:rsid w:val="007E5D48"/>
    <w:rsid w:val="008158F1"/>
    <w:rsid w:val="00833392"/>
    <w:rsid w:val="008660AF"/>
    <w:rsid w:val="008B078B"/>
    <w:rsid w:val="008E1667"/>
    <w:rsid w:val="008F68B7"/>
    <w:rsid w:val="009354F3"/>
    <w:rsid w:val="00947A6C"/>
    <w:rsid w:val="00957B3B"/>
    <w:rsid w:val="00966C51"/>
    <w:rsid w:val="009A692C"/>
    <w:rsid w:val="009C7344"/>
    <w:rsid w:val="009D1EA5"/>
    <w:rsid w:val="009F2300"/>
    <w:rsid w:val="00A237E7"/>
    <w:rsid w:val="00A279E8"/>
    <w:rsid w:val="00A35855"/>
    <w:rsid w:val="00A3664D"/>
    <w:rsid w:val="00A40B89"/>
    <w:rsid w:val="00A768CF"/>
    <w:rsid w:val="00AC6C7E"/>
    <w:rsid w:val="00B0405B"/>
    <w:rsid w:val="00B0470B"/>
    <w:rsid w:val="00B45A97"/>
    <w:rsid w:val="00B858D3"/>
    <w:rsid w:val="00B864AA"/>
    <w:rsid w:val="00BA5659"/>
    <w:rsid w:val="00BB6B8C"/>
    <w:rsid w:val="00BC16B0"/>
    <w:rsid w:val="00BD1245"/>
    <w:rsid w:val="00BE1DEB"/>
    <w:rsid w:val="00C56106"/>
    <w:rsid w:val="00C61634"/>
    <w:rsid w:val="00C70001"/>
    <w:rsid w:val="00C878D5"/>
    <w:rsid w:val="00C9030D"/>
    <w:rsid w:val="00CB2BD8"/>
    <w:rsid w:val="00CC0297"/>
    <w:rsid w:val="00CC6688"/>
    <w:rsid w:val="00CE7BB3"/>
    <w:rsid w:val="00D149FD"/>
    <w:rsid w:val="00D15566"/>
    <w:rsid w:val="00D72C15"/>
    <w:rsid w:val="00D91EE3"/>
    <w:rsid w:val="00DA22F5"/>
    <w:rsid w:val="00DA4A46"/>
    <w:rsid w:val="00DB385C"/>
    <w:rsid w:val="00DB4AF1"/>
    <w:rsid w:val="00E00665"/>
    <w:rsid w:val="00E16C61"/>
    <w:rsid w:val="00E16FD5"/>
    <w:rsid w:val="00E2448C"/>
    <w:rsid w:val="00E27827"/>
    <w:rsid w:val="00EA4D62"/>
    <w:rsid w:val="00ED2DDD"/>
    <w:rsid w:val="00F4327F"/>
    <w:rsid w:val="00F64DDB"/>
    <w:rsid w:val="00F779FB"/>
    <w:rsid w:val="00F77A81"/>
    <w:rsid w:val="00FA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DC6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3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448C"/>
    <w:pPr>
      <w:ind w:left="720"/>
      <w:contextualSpacing/>
    </w:pPr>
  </w:style>
  <w:style w:type="table" w:styleId="TableGrid">
    <w:name w:val="Table Grid"/>
    <w:basedOn w:val="TableNormal"/>
    <w:uiPriority w:val="59"/>
    <w:rsid w:val="00E2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16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66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C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C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C7E"/>
    <w:rPr>
      <w:vertAlign w:val="superscript"/>
    </w:rPr>
  </w:style>
  <w:style w:type="table" w:styleId="LightList-Accent1">
    <w:name w:val="Light List Accent 1"/>
    <w:basedOn w:val="TableNormal"/>
    <w:uiPriority w:val="61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D72C1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2366F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7B3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B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B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B3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B3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B3B"/>
  </w:style>
  <w:style w:type="paragraph" w:styleId="Footer">
    <w:name w:val="footer"/>
    <w:basedOn w:val="Normal"/>
    <w:link w:val="FooterChar"/>
    <w:uiPriority w:val="99"/>
    <w:unhideWhenUsed/>
    <w:rsid w:val="00957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B3B"/>
  </w:style>
  <w:style w:type="paragraph" w:styleId="Revision">
    <w:name w:val="Revision"/>
    <w:hidden/>
    <w:uiPriority w:val="99"/>
    <w:semiHidden/>
    <w:rsid w:val="0095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47D0E-FA54-4EA9-B94A-FC099C061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Creech;Paul Boschert</dc:creator>
  <cp:lastModifiedBy>ebcdic</cp:lastModifiedBy>
  <cp:revision>7</cp:revision>
  <cp:lastPrinted>2015-10-19T08:11:00Z</cp:lastPrinted>
  <dcterms:created xsi:type="dcterms:W3CDTF">2015-10-12T08:57:00Z</dcterms:created>
  <dcterms:modified xsi:type="dcterms:W3CDTF">2015-10-19T08:17:00Z</dcterms:modified>
</cp:coreProperties>
</file>